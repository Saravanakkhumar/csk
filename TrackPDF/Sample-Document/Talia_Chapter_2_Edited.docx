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927BC" w14:textId="0A1ECD7D" w:rsidR="00777BC2" w:rsidRPr="009553C9" w:rsidRDefault="00777BC2" w:rsidP="00777BC2">
      <w:pPr>
        <w:pStyle w:val="Title"/>
      </w:pPr>
      <w:r w:rsidRPr="009553C9">
        <w:t>2</w:t>
      </w:r>
      <w:ins w:id="0" w:author="PDMR5" w:date="2023-06-07T15:31:00Z">
        <w:r w:rsidRPr="009553C9">
          <w:t xml:space="preserve"> </w:t>
        </w:r>
      </w:ins>
      <w:r w:rsidRPr="009553C9">
        <w:t>From Algorithms to Software</w:t>
      </w:r>
    </w:p>
    <w:p w14:paraId="11A61FC1" w14:textId="5BF46623" w:rsidR="00777BC2" w:rsidRPr="009553C9" w:rsidRDefault="00777BC2" w:rsidP="00777BC2">
      <w:pPr>
        <w:pStyle w:val="Paragraph"/>
        <w:rPr>
          <w:rFonts w:ascii="PT Serif" w:hAnsi="PT Serif" w:cs="Arial"/>
          <w:i/>
          <w:color w:val="2C2F34"/>
        </w:rPr>
      </w:pPr>
      <w:r w:rsidRPr="009553C9">
        <w:rPr>
          <w:i/>
        </w:rPr>
        <w:t>This chapter clarifies how abstract algorithms can be transformed into software programs and how computers execute them. The main concepts and models introduced by Turing and von Neumann are explained in a simple way. Algorithms and software principles are compared</w:t>
      </w:r>
      <w:del w:id="1" w:author="Author" w:date="2023-07-20T00:15:00Z">
        <w:r w:rsidRPr="009553C9" w:rsidDel="009553C9">
          <w:rPr>
            <w:i/>
          </w:rPr>
          <w:delText xml:space="preserve">, </w:delText>
        </w:r>
      </w:del>
      <w:ins w:id="2" w:author="Author" w:date="2023-07-20T00:15:00Z">
        <w:r w:rsidR="009553C9">
          <w:rPr>
            <w:i/>
          </w:rPr>
          <w:t xml:space="preserve"> while</w:t>
        </w:r>
        <w:r w:rsidR="009553C9" w:rsidRPr="009553C9">
          <w:rPr>
            <w:i/>
          </w:rPr>
          <w:t xml:space="preserve"> </w:t>
        </w:r>
      </w:ins>
      <w:r w:rsidRPr="009553C9">
        <w:rPr>
          <w:i/>
        </w:rPr>
        <w:t>also explaining how th</w:t>
      </w:r>
      <w:ins w:id="3" w:author="Author" w:date="2023-08-07T18:38:00Z">
        <w:r w:rsidR="008F7AA1">
          <w:rPr>
            <w:i/>
          </w:rPr>
          <w:t>e</w:t>
        </w:r>
      </w:ins>
      <w:del w:id="4" w:author="Author" w:date="2023-08-07T18:38:00Z">
        <w:r w:rsidRPr="009553C9" w:rsidDel="008F7AA1">
          <w:rPr>
            <w:i/>
          </w:rPr>
          <w:delText>o</w:delText>
        </w:r>
      </w:del>
      <w:r w:rsidRPr="009553C9">
        <w:rPr>
          <w:i/>
        </w:rPr>
        <w:t>se two concepts created new ways to address and solve problems.</w:t>
      </w:r>
    </w:p>
    <w:p w14:paraId="2D1CFB64" w14:textId="5F7E7C70" w:rsidR="00777BC2" w:rsidRPr="009553C9" w:rsidRDefault="00777BC2" w:rsidP="00777BC2">
      <w:pPr>
        <w:pStyle w:val="Heading1"/>
      </w:pPr>
      <w:r w:rsidRPr="009553C9">
        <w:t>2.1 Hilbert, Gödel</w:t>
      </w:r>
      <w:ins w:id="5" w:author="Author" w:date="2023-07-20T17:22:00Z">
        <w:r w:rsidR="008A50A4">
          <w:t>,</w:t>
        </w:r>
      </w:ins>
      <w:r w:rsidRPr="009553C9">
        <w:t xml:space="preserve"> and Turing</w:t>
      </w:r>
    </w:p>
    <w:p w14:paraId="4BE501B8" w14:textId="5F7CADF0" w:rsidR="00777BC2" w:rsidRPr="009553C9" w:rsidRDefault="00777BC2" w:rsidP="00697DC6">
      <w:pPr>
        <w:pStyle w:val="Paragraph"/>
        <w:rPr>
          <w:rFonts w:eastAsia="Times New Roman"/>
          <w:lang w:eastAsia="it-IT"/>
        </w:rPr>
      </w:pPr>
      <w:r w:rsidRPr="009553C9">
        <w:rPr>
          <w:rFonts w:eastAsia="Times New Roman"/>
          <w:lang w:eastAsia="it-IT"/>
        </w:rPr>
        <w:t xml:space="preserve">As we discussed in the previous chapter, although </w:t>
      </w:r>
      <w:del w:id="6" w:author="Author" w:date="2023-07-20T17:25:00Z">
        <w:r w:rsidRPr="009553C9" w:rsidDel="008A50A4">
          <w:rPr>
            <w:rFonts w:eastAsia="Times New Roman"/>
            <w:lang w:eastAsia="it-IT"/>
          </w:rPr>
          <w:delText xml:space="preserve">from the early 17th century </w:delText>
        </w:r>
      </w:del>
      <w:r w:rsidRPr="009553C9">
        <w:rPr>
          <w:rFonts w:eastAsia="Times New Roman"/>
          <w:lang w:eastAsia="it-IT"/>
        </w:rPr>
        <w:t>eminent scientists and mathematicians</w:t>
      </w:r>
      <w:del w:id="7" w:author="Author" w:date="2023-07-20T00:16:00Z">
        <w:r w:rsidRPr="009553C9" w:rsidDel="009553C9">
          <w:rPr>
            <w:rFonts w:eastAsia="Times New Roman"/>
            <w:lang w:eastAsia="it-IT"/>
          </w:rPr>
          <w:delText>,</w:delText>
        </w:r>
      </w:del>
      <w:r w:rsidRPr="009553C9">
        <w:rPr>
          <w:rFonts w:eastAsia="Times New Roman"/>
          <w:lang w:eastAsia="it-IT"/>
        </w:rPr>
        <w:t xml:space="preserve"> like Wilhelm Schickard, Blaise Pascal, Gottfried Wilhelm von Leibniz</w:t>
      </w:r>
      <w:ins w:id="8" w:author="Author" w:date="2023-07-20T17:25:00Z">
        <w:r w:rsidR="008A50A4">
          <w:rPr>
            <w:rFonts w:eastAsia="Times New Roman"/>
            <w:lang w:eastAsia="it-IT"/>
          </w:rPr>
          <w:t>,</w:t>
        </w:r>
      </w:ins>
      <w:r w:rsidRPr="009553C9">
        <w:rPr>
          <w:rFonts w:eastAsia="Times New Roman"/>
          <w:lang w:eastAsia="it-IT"/>
        </w:rPr>
        <w:t xml:space="preserve"> and Charles Babbage</w:t>
      </w:r>
      <w:del w:id="9" w:author="Author" w:date="2023-07-20T17:25:00Z">
        <w:r w:rsidRPr="009553C9" w:rsidDel="008A50A4">
          <w:rPr>
            <w:rFonts w:eastAsia="Times New Roman"/>
            <w:lang w:eastAsia="it-IT"/>
          </w:rPr>
          <w:delText>,</w:delText>
        </w:r>
      </w:del>
      <w:r w:rsidRPr="009553C9">
        <w:rPr>
          <w:rFonts w:eastAsia="Times New Roman"/>
          <w:lang w:eastAsia="it-IT"/>
        </w:rPr>
        <w:t xml:space="preserve"> </w:t>
      </w:r>
      <w:ins w:id="10" w:author="Author" w:date="2023-07-20T17:25:00Z">
        <w:r w:rsidR="008A50A4">
          <w:rPr>
            <w:rFonts w:eastAsia="Times New Roman"/>
            <w:lang w:eastAsia="it-IT"/>
          </w:rPr>
          <w:t xml:space="preserve">had </w:t>
        </w:r>
      </w:ins>
      <w:r w:rsidRPr="009553C9">
        <w:rPr>
          <w:rFonts w:eastAsia="Times New Roman"/>
          <w:lang w:eastAsia="it-IT"/>
        </w:rPr>
        <w:t xml:space="preserve">worked </w:t>
      </w:r>
      <w:ins w:id="11" w:author="Author" w:date="2023-07-20T17:28:00Z">
        <w:r w:rsidR="008A50A4" w:rsidRPr="009553C9">
          <w:rPr>
            <w:rFonts w:eastAsia="Times New Roman"/>
            <w:lang w:eastAsia="it-IT"/>
          </w:rPr>
          <w:t>from the early 17th century</w:t>
        </w:r>
        <w:r w:rsidR="008A50A4">
          <w:rPr>
            <w:rFonts w:eastAsia="Times New Roman"/>
            <w:lang w:eastAsia="it-IT"/>
          </w:rPr>
          <w:t xml:space="preserve"> and onward</w:t>
        </w:r>
        <w:r w:rsidR="008A50A4" w:rsidRPr="009553C9">
          <w:rPr>
            <w:rFonts w:eastAsia="Times New Roman"/>
            <w:lang w:eastAsia="it-IT"/>
          </w:rPr>
          <w:t xml:space="preserve"> </w:t>
        </w:r>
      </w:ins>
      <w:r w:rsidRPr="009553C9">
        <w:rPr>
          <w:rFonts w:eastAsia="Times New Roman"/>
          <w:lang w:eastAsia="it-IT"/>
        </w:rPr>
        <w:t xml:space="preserve">to design and implement machines capable </w:t>
      </w:r>
      <w:del w:id="12" w:author="Author" w:date="2023-07-20T17:26:00Z">
        <w:r w:rsidRPr="009553C9" w:rsidDel="008A50A4">
          <w:rPr>
            <w:rFonts w:eastAsia="Times New Roman"/>
            <w:lang w:eastAsia="it-IT"/>
          </w:rPr>
          <w:delText>t</w:delText>
        </w:r>
      </w:del>
      <w:r w:rsidRPr="009553C9">
        <w:rPr>
          <w:rFonts w:eastAsia="Times New Roman"/>
          <w:lang w:eastAsia="it-IT"/>
        </w:rPr>
        <w:t>o</w:t>
      </w:r>
      <w:ins w:id="13" w:author="Author" w:date="2023-07-20T17:26:00Z">
        <w:r w:rsidR="008A50A4">
          <w:rPr>
            <w:rFonts w:eastAsia="Times New Roman"/>
            <w:lang w:eastAsia="it-IT"/>
          </w:rPr>
          <w:t>f</w:t>
        </w:r>
      </w:ins>
      <w:r w:rsidRPr="009553C9">
        <w:rPr>
          <w:rFonts w:eastAsia="Times New Roman"/>
          <w:lang w:eastAsia="it-IT"/>
        </w:rPr>
        <w:t xml:space="preserve"> perform</w:t>
      </w:r>
      <w:ins w:id="14" w:author="Author" w:date="2023-07-20T17:29:00Z">
        <w:r w:rsidR="008A50A4">
          <w:rPr>
            <w:rFonts w:eastAsia="Times New Roman"/>
            <w:lang w:eastAsia="it-IT"/>
          </w:rPr>
          <w:t>ing</w:t>
        </w:r>
      </w:ins>
      <w:r w:rsidRPr="009553C9">
        <w:rPr>
          <w:rFonts w:eastAsia="Times New Roman"/>
          <w:lang w:eastAsia="it-IT"/>
        </w:rPr>
        <w:t xml:space="preserve"> calculations automatically, the main contributions to the birth and development of the science of computers </w:t>
      </w:r>
      <w:del w:id="15" w:author="Author" w:date="2023-07-20T17:29:00Z">
        <w:r w:rsidRPr="009553C9" w:rsidDel="008A50A4">
          <w:rPr>
            <w:rFonts w:eastAsia="Times New Roman"/>
            <w:lang w:eastAsia="it-IT"/>
          </w:rPr>
          <w:delText>have been</w:delText>
        </w:r>
      </w:del>
      <w:ins w:id="16" w:author="Author" w:date="2023-07-20T17:29:00Z">
        <w:r w:rsidR="008A50A4">
          <w:rPr>
            <w:rFonts w:eastAsia="Times New Roman"/>
            <w:lang w:eastAsia="it-IT"/>
          </w:rPr>
          <w:t>were</w:t>
        </w:r>
      </w:ins>
      <w:r w:rsidRPr="009553C9">
        <w:rPr>
          <w:rFonts w:eastAsia="Times New Roman"/>
          <w:lang w:eastAsia="it-IT"/>
        </w:rPr>
        <w:t xml:space="preserve"> provided in the early decades of 20th century by Alan Turing and John von Neumann. They contributed</w:t>
      </w:r>
      <w:ins w:id="17" w:author="Author" w:date="2023-07-20T17:30:00Z">
        <w:r w:rsidR="008A50A4">
          <w:rPr>
            <w:rFonts w:eastAsia="Times New Roman"/>
            <w:lang w:eastAsia="it-IT"/>
          </w:rPr>
          <w:t>,</w:t>
        </w:r>
      </w:ins>
      <w:r w:rsidRPr="009553C9">
        <w:rPr>
          <w:rFonts w:eastAsia="Times New Roman"/>
          <w:lang w:eastAsia="it-IT"/>
        </w:rPr>
        <w:t xml:space="preserve"> respectively</w:t>
      </w:r>
      <w:ins w:id="18" w:author="Author" w:date="2023-07-20T17:30:00Z">
        <w:r w:rsidR="008A50A4">
          <w:rPr>
            <w:rFonts w:eastAsia="Times New Roman"/>
            <w:lang w:eastAsia="it-IT"/>
          </w:rPr>
          <w:t>,</w:t>
        </w:r>
      </w:ins>
      <w:r w:rsidRPr="009553C9">
        <w:rPr>
          <w:rFonts w:eastAsia="Times New Roman"/>
          <w:lang w:eastAsia="it-IT"/>
        </w:rPr>
        <w:t xml:space="preserve"> to </w:t>
      </w:r>
      <w:ins w:id="19" w:author="Author" w:date="2023-07-20T17:31:00Z">
        <w:r w:rsidR="008A50A4">
          <w:rPr>
            <w:rFonts w:eastAsia="Times New Roman"/>
            <w:lang w:eastAsia="it-IT"/>
          </w:rPr>
          <w:t xml:space="preserve">the </w:t>
        </w:r>
      </w:ins>
      <w:r w:rsidRPr="009553C9">
        <w:rPr>
          <w:rFonts w:eastAsia="Times New Roman"/>
          <w:lang w:eastAsia="it-IT"/>
        </w:rPr>
        <w:t xml:space="preserve">design </w:t>
      </w:r>
      <w:ins w:id="20" w:author="Author" w:date="2023-07-20T17:31:00Z">
        <w:r w:rsidR="008A50A4">
          <w:rPr>
            <w:rFonts w:eastAsia="Times New Roman"/>
            <w:lang w:eastAsia="it-IT"/>
          </w:rPr>
          <w:t xml:space="preserve">of </w:t>
        </w:r>
      </w:ins>
      <w:r w:rsidRPr="009553C9">
        <w:rPr>
          <w:rFonts w:eastAsia="Times New Roman"/>
          <w:lang w:eastAsia="it-IT"/>
        </w:rPr>
        <w:t xml:space="preserve">the abstract mathematical model of computers (the so-called </w:t>
      </w:r>
      <w:r w:rsidRPr="009553C9">
        <w:rPr>
          <w:rFonts w:eastAsia="Times New Roman"/>
          <w:i/>
          <w:iCs/>
          <w:lang w:eastAsia="it-IT"/>
        </w:rPr>
        <w:t>Turing machine</w:t>
      </w:r>
      <w:r w:rsidRPr="009553C9">
        <w:rPr>
          <w:rFonts w:eastAsia="Times New Roman"/>
          <w:lang w:eastAsia="it-IT"/>
        </w:rPr>
        <w:t>)</w:t>
      </w:r>
      <w:del w:id="21" w:author="Author" w:date="2023-07-20T17:32:00Z">
        <w:r w:rsidRPr="009553C9" w:rsidDel="006540F4">
          <w:rPr>
            <w:rFonts w:eastAsia="Times New Roman"/>
            <w:lang w:eastAsia="it-IT"/>
          </w:rPr>
          <w:delText>,</w:delText>
        </w:r>
      </w:del>
      <w:r w:rsidRPr="009553C9">
        <w:rPr>
          <w:rFonts w:eastAsia="Times New Roman"/>
          <w:lang w:eastAsia="it-IT"/>
        </w:rPr>
        <w:t xml:space="preserve"> and the general architecture of electronic digital computers (the </w:t>
      </w:r>
      <w:r w:rsidRPr="009553C9">
        <w:rPr>
          <w:rFonts w:eastAsia="Times New Roman"/>
          <w:i/>
          <w:iCs/>
          <w:lang w:eastAsia="it-IT"/>
        </w:rPr>
        <w:t>von Neumann architecture</w:t>
      </w:r>
      <w:r w:rsidRPr="009553C9">
        <w:rPr>
          <w:rFonts w:eastAsia="Times New Roman"/>
          <w:lang w:eastAsia="it-IT"/>
        </w:rPr>
        <w:t xml:space="preserve">) that is the basis of most modern computers. However, before the fundamental work of Alan Turing and John von Neuman, the main event that unwittingly stimulated the birth of modern computer science was the research project proposed in the early 1920s by the German mathematician and physicist David Hilbert </w:t>
      </w:r>
      <w:ins w:id="22" w:author="Author" w:date="2023-08-07T18:46:00Z">
        <w:r w:rsidR="00301A9F">
          <w:rPr>
            <w:rFonts w:eastAsia="Times New Roman"/>
            <w:lang w:eastAsia="it-IT"/>
          </w:rPr>
          <w:t xml:space="preserve">that </w:t>
        </w:r>
      </w:ins>
      <w:r w:rsidRPr="009553C9">
        <w:rPr>
          <w:rFonts w:eastAsia="Times New Roman"/>
          <w:lang w:eastAsia="it-IT"/>
        </w:rPr>
        <w:t>aim</w:t>
      </w:r>
      <w:ins w:id="23" w:author="Author" w:date="2023-08-07T18:46:00Z">
        <w:r w:rsidR="00301A9F">
          <w:rPr>
            <w:rFonts w:eastAsia="Times New Roman"/>
            <w:lang w:eastAsia="it-IT"/>
          </w:rPr>
          <w:t>e</w:t>
        </w:r>
      </w:ins>
      <w:del w:id="24" w:author="Author" w:date="2023-08-07T18:46:00Z">
        <w:r w:rsidRPr="009553C9" w:rsidDel="00301A9F">
          <w:rPr>
            <w:rFonts w:eastAsia="Times New Roman"/>
            <w:lang w:eastAsia="it-IT"/>
          </w:rPr>
          <w:delText>ing</w:delText>
        </w:r>
      </w:del>
      <w:ins w:id="25" w:author="Author" w:date="2023-08-07T18:46:00Z">
        <w:r w:rsidR="00301A9F">
          <w:rPr>
            <w:rFonts w:eastAsia="Times New Roman"/>
            <w:lang w:eastAsia="it-IT"/>
          </w:rPr>
          <w:t>d</w:t>
        </w:r>
      </w:ins>
      <w:r w:rsidRPr="009553C9">
        <w:rPr>
          <w:rFonts w:eastAsia="Times New Roman"/>
          <w:lang w:eastAsia="it-IT"/>
        </w:rPr>
        <w:t xml:space="preserve"> at the foundation</w:t>
      </w:r>
      <w:ins w:id="26" w:author="Author" w:date="2023-08-07T18:49:00Z">
        <w:r w:rsidR="00301A9F">
          <w:rPr>
            <w:rFonts w:eastAsia="Times New Roman"/>
            <w:lang w:eastAsia="it-IT"/>
          </w:rPr>
          <w:t>s</w:t>
        </w:r>
      </w:ins>
      <w:r w:rsidRPr="009553C9">
        <w:rPr>
          <w:rFonts w:eastAsia="Times New Roman"/>
          <w:lang w:eastAsia="it-IT"/>
        </w:rPr>
        <w:t xml:space="preserve"> of classical mathematics, which has come to be known as </w:t>
      </w:r>
      <w:del w:id="27" w:author="Author" w:date="2023-07-20T17:37:00Z">
        <w:r w:rsidRPr="009553C9" w:rsidDel="006540F4">
          <w:rPr>
            <w:rFonts w:eastAsia="Times New Roman"/>
            <w:lang w:eastAsia="it-IT"/>
          </w:rPr>
          <w:delText xml:space="preserve">the </w:delText>
        </w:r>
      </w:del>
      <w:r w:rsidRPr="009553C9">
        <w:rPr>
          <w:rFonts w:eastAsia="Times New Roman"/>
          <w:lang w:eastAsia="it-IT"/>
        </w:rPr>
        <w:t xml:space="preserve">Hilbert’s Program. Twenty years before, </w:t>
      </w:r>
      <w:ins w:id="28" w:author="Author" w:date="2023-07-20T17:40:00Z">
        <w:r w:rsidR="006540F4">
          <w:rPr>
            <w:rFonts w:eastAsia="Times New Roman"/>
            <w:lang w:eastAsia="it-IT"/>
          </w:rPr>
          <w:t>at</w:t>
        </w:r>
      </w:ins>
      <w:del w:id="29" w:author="Author" w:date="2023-07-20T17:39:00Z">
        <w:r w:rsidRPr="009553C9" w:rsidDel="006540F4">
          <w:rPr>
            <w:rFonts w:eastAsia="Times New Roman"/>
            <w:lang w:eastAsia="it-IT"/>
          </w:rPr>
          <w:delText>at the</w:delText>
        </w:r>
      </w:del>
      <w:ins w:id="30" w:author="Author" w:date="2023-07-20T17:39:00Z">
        <w:r w:rsidR="006540F4">
          <w:rPr>
            <w:rFonts w:eastAsia="Times New Roman"/>
            <w:lang w:eastAsia="it-IT"/>
          </w:rPr>
          <w:t xml:space="preserve"> the 1900</w:t>
        </w:r>
      </w:ins>
      <w:r w:rsidRPr="009553C9">
        <w:rPr>
          <w:rFonts w:eastAsia="Times New Roman"/>
          <w:lang w:eastAsia="it-IT"/>
        </w:rPr>
        <w:t xml:space="preserve"> International Congress of Mathematicians </w:t>
      </w:r>
      <w:del w:id="31" w:author="Author" w:date="2023-07-20T17:39:00Z">
        <w:r w:rsidRPr="009553C9" w:rsidDel="006540F4">
          <w:rPr>
            <w:rFonts w:eastAsia="Times New Roman"/>
            <w:lang w:eastAsia="it-IT"/>
          </w:rPr>
          <w:delText xml:space="preserve">in 1900 </w:delText>
        </w:r>
      </w:del>
      <w:r w:rsidRPr="009553C9">
        <w:rPr>
          <w:rFonts w:eastAsia="Times New Roman"/>
          <w:lang w:eastAsia="it-IT"/>
        </w:rPr>
        <w:t>in Paris and in a subsequent publication, Hilbert put forth a most influential list of 23 unsolved mathematical problems. This list has been recognized as the most important compilation of open problems ever to be proposed by an individual mathematician. Some of th</w:t>
      </w:r>
      <w:del w:id="32" w:author="Author" w:date="2023-08-07T18:38:00Z">
        <w:r w:rsidRPr="009553C9" w:rsidDel="008F7AA1">
          <w:rPr>
            <w:rFonts w:eastAsia="Times New Roman"/>
            <w:lang w:eastAsia="it-IT"/>
          </w:rPr>
          <w:delText>os</w:delText>
        </w:r>
      </w:del>
      <w:r w:rsidRPr="009553C9">
        <w:rPr>
          <w:rFonts w:eastAsia="Times New Roman"/>
          <w:lang w:eastAsia="it-IT"/>
        </w:rPr>
        <w:t xml:space="preserve">e problems were solved within a short time after the Hilbert formulation. Others </w:t>
      </w:r>
      <w:del w:id="33" w:author="Author" w:date="2023-07-20T17:40:00Z">
        <w:r w:rsidRPr="009553C9" w:rsidDel="006540F4">
          <w:rPr>
            <w:rFonts w:eastAsia="Times New Roman"/>
            <w:lang w:eastAsia="it-IT"/>
          </w:rPr>
          <w:delText>have been</w:delText>
        </w:r>
      </w:del>
      <w:ins w:id="34" w:author="Author" w:date="2023-07-20T17:40:00Z">
        <w:r w:rsidR="006540F4">
          <w:rPr>
            <w:rFonts w:eastAsia="Times New Roman"/>
            <w:lang w:eastAsia="it-IT"/>
          </w:rPr>
          <w:t>were</w:t>
        </w:r>
      </w:ins>
      <w:r w:rsidRPr="009553C9">
        <w:rPr>
          <w:rFonts w:eastAsia="Times New Roman"/>
          <w:lang w:eastAsia="it-IT"/>
        </w:rPr>
        <w:t xml:space="preserve"> discussed by several logicians and mathematicians throughout the following 20 years.</w:t>
      </w:r>
    </w:p>
    <w:p w14:paraId="2B7FDA3E" w14:textId="7CDD90AF" w:rsidR="00777BC2" w:rsidRPr="009553C9" w:rsidRDefault="00777BC2" w:rsidP="00697DC6">
      <w:pPr>
        <w:pStyle w:val="IndentParagraph"/>
        <w:rPr>
          <w:rFonts w:eastAsia="Times New Roman"/>
          <w:lang w:eastAsia="it-IT"/>
        </w:rPr>
      </w:pPr>
      <w:r w:rsidRPr="009553C9">
        <w:rPr>
          <w:rFonts w:eastAsia="Times New Roman"/>
          <w:lang w:eastAsia="it-IT"/>
        </w:rPr>
        <w:t xml:space="preserve">Due </w:t>
      </w:r>
      <w:ins w:id="35" w:author="Author" w:date="2023-07-20T17:41:00Z">
        <w:r w:rsidR="006540F4">
          <w:rPr>
            <w:rFonts w:eastAsia="Times New Roman"/>
            <w:lang w:eastAsia="it-IT"/>
          </w:rPr>
          <w:t xml:space="preserve">to </w:t>
        </w:r>
      </w:ins>
      <w:r w:rsidRPr="009553C9">
        <w:rPr>
          <w:rFonts w:eastAsia="Times New Roman"/>
          <w:lang w:eastAsia="it-IT"/>
        </w:rPr>
        <w:t>the paramount importance of the formulated problems, Hilbert called for a formalization program of all of mathematics in axiomatic form, together with a proof that the axiomatization of mathematics is consistent. He was positive about the solution of th</w:t>
      </w:r>
      <w:del w:id="36" w:author="Author" w:date="2023-08-07T18:39:00Z">
        <w:r w:rsidRPr="009553C9" w:rsidDel="008F7AA1">
          <w:rPr>
            <w:rFonts w:eastAsia="Times New Roman"/>
            <w:lang w:eastAsia="it-IT"/>
          </w:rPr>
          <w:delText>os</w:delText>
        </w:r>
      </w:del>
      <w:r w:rsidRPr="009553C9">
        <w:rPr>
          <w:rFonts w:eastAsia="Times New Roman"/>
          <w:lang w:eastAsia="it-IT"/>
        </w:rPr>
        <w:t xml:space="preserve">e problems since he was thinking that every mathematical problem should have a solution even if that solution </w:t>
      </w:r>
      <w:del w:id="37" w:author="Author" w:date="2023-07-20T17:42:00Z">
        <w:r w:rsidRPr="009553C9" w:rsidDel="00CD3290">
          <w:rPr>
            <w:rFonts w:eastAsia="Times New Roman"/>
            <w:lang w:eastAsia="it-IT"/>
          </w:rPr>
          <w:delText>could be</w:delText>
        </w:r>
      </w:del>
      <w:ins w:id="38" w:author="Author" w:date="2023-07-20T17:42:00Z">
        <w:r w:rsidR="00CD3290">
          <w:rPr>
            <w:rFonts w:eastAsia="Times New Roman"/>
            <w:lang w:eastAsia="it-IT"/>
          </w:rPr>
          <w:t>was</w:t>
        </w:r>
      </w:ins>
      <w:r w:rsidRPr="009553C9">
        <w:rPr>
          <w:rFonts w:eastAsia="Times New Roman"/>
          <w:lang w:eastAsia="it-IT"/>
        </w:rPr>
        <w:t xml:space="preserve"> a proof that the original problem is impossible</w:t>
      </w:r>
      <w:ins w:id="39" w:author="Author" w:date="2023-07-20T17:44:00Z">
        <w:r w:rsidR="00CD3290">
          <w:rPr>
            <w:rFonts w:eastAsia="Times New Roman"/>
            <w:lang w:eastAsia="it-IT"/>
          </w:rPr>
          <w:t xml:space="preserve"> to solve</w:t>
        </w:r>
      </w:ins>
      <w:r w:rsidRPr="009553C9">
        <w:rPr>
          <w:rFonts w:eastAsia="Times New Roman"/>
          <w:lang w:eastAsia="it-IT"/>
        </w:rPr>
        <w:t xml:space="preserve">. Famously, he believed that we </w:t>
      </w:r>
      <w:ins w:id="40" w:author="Author" w:date="2023-08-07T18:50:00Z">
        <w:r w:rsidR="00301A9F" w:rsidRPr="009553C9">
          <w:rPr>
            <w:rFonts w:eastAsia="Times New Roman"/>
            <w:lang w:eastAsia="it-IT"/>
          </w:rPr>
          <w:t xml:space="preserve">could </w:t>
        </w:r>
      </w:ins>
      <w:r w:rsidRPr="009553C9">
        <w:rPr>
          <w:rFonts w:eastAsia="Times New Roman"/>
          <w:lang w:eastAsia="it-IT"/>
        </w:rPr>
        <w:t xml:space="preserve">always </w:t>
      </w:r>
      <w:del w:id="41" w:author="Author" w:date="2023-08-07T18:50:00Z">
        <w:r w:rsidRPr="009553C9" w:rsidDel="00301A9F">
          <w:rPr>
            <w:rFonts w:eastAsia="Times New Roman"/>
            <w:lang w:eastAsia="it-IT"/>
          </w:rPr>
          <w:delText xml:space="preserve">could </w:delText>
        </w:r>
      </w:del>
      <w:r w:rsidRPr="009553C9">
        <w:rPr>
          <w:rFonts w:eastAsia="Times New Roman"/>
          <w:lang w:eastAsia="it-IT"/>
        </w:rPr>
        <w:t>know this</w:t>
      </w:r>
      <w:del w:id="42" w:author="Author" w:date="2023-07-20T17:45:00Z">
        <w:r w:rsidRPr="009553C9" w:rsidDel="00CD3290">
          <w:rPr>
            <w:rFonts w:eastAsia="Times New Roman"/>
            <w:lang w:eastAsia="it-IT"/>
          </w:rPr>
          <w:delText>,</w:delText>
        </w:r>
      </w:del>
      <w:r w:rsidRPr="009553C9">
        <w:rPr>
          <w:rFonts w:eastAsia="Times New Roman"/>
          <w:lang w:eastAsia="it-IT"/>
        </w:rPr>
        <w:t xml:space="preserve"> because, </w:t>
      </w:r>
      <w:r w:rsidRPr="009553C9">
        <w:rPr>
          <w:rFonts w:eastAsia="Times New Roman"/>
          <w:lang w:eastAsia="it-IT"/>
        </w:rPr>
        <w:lastRenderedPageBreak/>
        <w:t xml:space="preserve">as he said during his address to the International Congress of Mathematicians in Paris, </w:t>
      </w:r>
      <w:ins w:id="43" w:author="Author" w:date="2023-07-20T17:45:00Z">
        <w:r w:rsidR="00CD3290">
          <w:rPr>
            <w:rFonts w:eastAsia="Times New Roman"/>
            <w:lang w:eastAsia="it-IT"/>
          </w:rPr>
          <w:t>“</w:t>
        </w:r>
      </w:ins>
      <w:del w:id="44" w:author="PDMR5" w:date="2023-06-07T15:24:00Z">
        <w:r w:rsidRPr="00CD3290" w:rsidDel="0094112F">
          <w:rPr>
            <w:rFonts w:eastAsia="Times New Roman"/>
            <w:iCs/>
            <w:lang w:eastAsia="it-IT"/>
          </w:rPr>
          <w:delText>«</w:delText>
        </w:r>
      </w:del>
      <w:ins w:id="45" w:author="PDMR5" w:date="2023-06-07T15:24:00Z">
        <w:del w:id="46" w:author="Author" w:date="2023-07-20T17:45:00Z">
          <w:r w:rsidRPr="00CD3290" w:rsidDel="00CD3290">
            <w:rPr>
              <w:rFonts w:eastAsia="Times New Roman"/>
              <w:iCs/>
              <w:lang w:eastAsia="it-IT"/>
            </w:rPr>
            <w:delText>"</w:delText>
          </w:r>
        </w:del>
      </w:ins>
      <w:r w:rsidRPr="00CD3290">
        <w:rPr>
          <w:rFonts w:eastAsia="Times New Roman"/>
          <w:iCs/>
          <w:lang w:eastAsia="it-IT"/>
          <w:rPrChange w:id="47" w:author="Author" w:date="2023-07-20T17:45:00Z">
            <w:rPr>
              <w:rFonts w:eastAsia="Times New Roman"/>
              <w:i/>
              <w:iCs/>
              <w:lang w:eastAsia="it-IT"/>
            </w:rPr>
          </w:rPrChange>
        </w:rPr>
        <w:t>in mathematics there is no ignorabimus</w:t>
      </w:r>
      <w:del w:id="48" w:author="PDMR5" w:date="2023-06-07T15:24:00Z">
        <w:r w:rsidRPr="00CD3290" w:rsidDel="0094112F">
          <w:rPr>
            <w:rFonts w:eastAsia="Times New Roman"/>
            <w:iCs/>
            <w:lang w:eastAsia="it-IT"/>
          </w:rPr>
          <w:delText xml:space="preserve">». </w:delText>
        </w:r>
      </w:del>
      <w:ins w:id="49" w:author="PDMR5" w:date="2023-06-07T15:24:00Z">
        <w:del w:id="50" w:author="Author" w:date="2023-07-20T17:45:00Z">
          <w:r w:rsidRPr="00CD3290" w:rsidDel="00CD3290">
            <w:rPr>
              <w:rFonts w:eastAsia="Times New Roman"/>
              <w:iCs/>
              <w:lang w:eastAsia="it-IT"/>
            </w:rPr>
            <w:delText>"</w:delText>
          </w:r>
        </w:del>
        <w:r w:rsidRPr="00CD3290">
          <w:rPr>
            <w:rFonts w:eastAsia="Times New Roman"/>
            <w:iCs/>
            <w:lang w:eastAsia="it-IT"/>
          </w:rPr>
          <w:t>.</w:t>
        </w:r>
      </w:ins>
      <w:ins w:id="51" w:author="Author" w:date="2023-07-20T17:45:00Z">
        <w:r w:rsidR="00CD3290">
          <w:rPr>
            <w:rFonts w:eastAsia="Times New Roman"/>
            <w:iCs/>
            <w:lang w:eastAsia="it-IT"/>
          </w:rPr>
          <w:t>”</w:t>
        </w:r>
      </w:ins>
      <w:ins w:id="52" w:author="PDMR5" w:date="2023-06-07T15:24:00Z">
        <w:r w:rsidRPr="009553C9">
          <w:rPr>
            <w:rFonts w:eastAsia="Times New Roman"/>
            <w:lang w:eastAsia="it-IT"/>
          </w:rPr>
          <w:t xml:space="preserve"> </w:t>
        </w:r>
      </w:ins>
      <w:r w:rsidRPr="009553C9">
        <w:rPr>
          <w:rFonts w:eastAsia="Times New Roman"/>
          <w:lang w:eastAsia="it-IT"/>
        </w:rPr>
        <w:t xml:space="preserve">Work on the program progressed significantly in the 1920s with contributions from logicians such as Paul Bernays, Wilhelm Ackermann, John von Neumann, and Jacques Herbrand. The program </w:t>
      </w:r>
      <w:del w:id="53" w:author="Author" w:date="2023-07-20T17:46:00Z">
        <w:r w:rsidRPr="009553C9" w:rsidDel="00CD3290">
          <w:rPr>
            <w:rFonts w:eastAsia="Times New Roman"/>
            <w:lang w:eastAsia="it-IT"/>
          </w:rPr>
          <w:delText xml:space="preserve">had </w:delText>
        </w:r>
      </w:del>
      <w:r w:rsidRPr="009553C9">
        <w:rPr>
          <w:rFonts w:eastAsia="Times New Roman"/>
          <w:lang w:eastAsia="it-IT"/>
        </w:rPr>
        <w:t xml:space="preserve">also </w:t>
      </w:r>
      <w:ins w:id="54" w:author="Author" w:date="2023-07-20T17:46:00Z">
        <w:r w:rsidR="00CD3290" w:rsidRPr="009553C9">
          <w:rPr>
            <w:rFonts w:eastAsia="Times New Roman"/>
            <w:lang w:eastAsia="it-IT"/>
          </w:rPr>
          <w:t xml:space="preserve">had </w:t>
        </w:r>
      </w:ins>
      <w:r w:rsidRPr="009553C9">
        <w:rPr>
          <w:rFonts w:eastAsia="Times New Roman"/>
          <w:lang w:eastAsia="it-IT"/>
        </w:rPr>
        <w:t xml:space="preserve">a great influence on Kurt Gödel, whose work on the incompleteness theorems was motivated by Hilbert’s Program. In fact, the second problem of </w:t>
      </w:r>
      <w:del w:id="55" w:author="Author" w:date="2023-07-20T17:46:00Z">
        <w:r w:rsidRPr="009553C9" w:rsidDel="00CD3290">
          <w:rPr>
            <w:rFonts w:eastAsia="Times New Roman"/>
            <w:lang w:eastAsia="it-IT"/>
          </w:rPr>
          <w:delText xml:space="preserve">the </w:delText>
        </w:r>
      </w:del>
      <w:r w:rsidRPr="009553C9">
        <w:rPr>
          <w:rFonts w:eastAsia="Times New Roman"/>
          <w:lang w:eastAsia="it-IT"/>
        </w:rPr>
        <w:t>Hilbert’s list called for a proof that the arithmetic of real numbers is consistent, that is</w:t>
      </w:r>
      <w:ins w:id="56" w:author="Author" w:date="2023-08-07T18:52:00Z">
        <w:r w:rsidR="00301A9F">
          <w:rPr>
            <w:rFonts w:eastAsia="Times New Roman"/>
            <w:lang w:eastAsia="it-IT"/>
          </w:rPr>
          <w:t>,</w:t>
        </w:r>
      </w:ins>
      <w:r w:rsidRPr="009553C9">
        <w:rPr>
          <w:rFonts w:eastAsia="Times New Roman"/>
          <w:lang w:eastAsia="it-IT"/>
        </w:rPr>
        <w:t xml:space="preserve"> it is free of any internal contradictions. When Gödel started </w:t>
      </w:r>
      <w:del w:id="57" w:author="Author" w:date="2023-07-20T17:48:00Z">
        <w:r w:rsidRPr="009553C9" w:rsidDel="00CD3290">
          <w:rPr>
            <w:rFonts w:eastAsia="Times New Roman"/>
            <w:lang w:eastAsia="it-IT"/>
          </w:rPr>
          <w:delText xml:space="preserve">to </w:delText>
        </w:r>
      </w:del>
      <w:r w:rsidRPr="009553C9">
        <w:rPr>
          <w:rFonts w:eastAsia="Times New Roman"/>
          <w:lang w:eastAsia="it-IT"/>
        </w:rPr>
        <w:t>study</w:t>
      </w:r>
      <w:ins w:id="58" w:author="Author" w:date="2023-07-20T17:48:00Z">
        <w:r w:rsidR="00CD3290">
          <w:rPr>
            <w:rFonts w:eastAsia="Times New Roman"/>
            <w:lang w:eastAsia="it-IT"/>
          </w:rPr>
          <w:t>ing</w:t>
        </w:r>
      </w:ins>
      <w:r w:rsidRPr="009553C9">
        <w:rPr>
          <w:rFonts w:eastAsia="Times New Roman"/>
          <w:lang w:eastAsia="it-IT"/>
        </w:rPr>
        <w:t xml:space="preserve"> this problem, other mathematicians like von Neumann and Ackermann seemed to be very close to complet</w:t>
      </w:r>
      <w:del w:id="59" w:author="Author" w:date="2023-07-20T17:47:00Z">
        <w:r w:rsidRPr="009553C9" w:rsidDel="00CD3290">
          <w:rPr>
            <w:rFonts w:eastAsia="Times New Roman"/>
            <w:lang w:eastAsia="it-IT"/>
          </w:rPr>
          <w:delText>e</w:delText>
        </w:r>
      </w:del>
      <w:ins w:id="60" w:author="Author" w:date="2023-07-20T17:47:00Z">
        <w:r w:rsidR="00CD3290">
          <w:rPr>
            <w:rFonts w:eastAsia="Times New Roman"/>
            <w:lang w:eastAsia="it-IT"/>
          </w:rPr>
          <w:t>ing</w:t>
        </w:r>
      </w:ins>
      <w:r w:rsidRPr="009553C9">
        <w:rPr>
          <w:rFonts w:eastAsia="Times New Roman"/>
          <w:lang w:eastAsia="it-IT"/>
        </w:rPr>
        <w:t xml:space="preserve"> a formal proof of the consistency of </w:t>
      </w:r>
      <w:del w:id="61" w:author="Author" w:date="2023-07-20T17:47:00Z">
        <w:r w:rsidRPr="009553C9" w:rsidDel="00CD3290">
          <w:rPr>
            <w:rFonts w:eastAsia="Times New Roman"/>
            <w:lang w:eastAsia="it-IT"/>
          </w:rPr>
          <w:delText xml:space="preserve">the </w:delText>
        </w:r>
      </w:del>
      <w:r w:rsidRPr="009553C9">
        <w:rPr>
          <w:rFonts w:eastAsia="Times New Roman"/>
          <w:lang w:eastAsia="it-IT"/>
        </w:rPr>
        <w:t xml:space="preserve">Peano’s arithmetic. Gödel himself was pretty sure </w:t>
      </w:r>
      <w:del w:id="62" w:author="Author" w:date="2023-07-20T17:49:00Z">
        <w:r w:rsidRPr="009553C9" w:rsidDel="00CD3290">
          <w:rPr>
            <w:rFonts w:eastAsia="Times New Roman"/>
            <w:lang w:eastAsia="it-IT"/>
          </w:rPr>
          <w:delText>t</w:delText>
        </w:r>
      </w:del>
      <w:r w:rsidRPr="009553C9">
        <w:rPr>
          <w:rFonts w:eastAsia="Times New Roman"/>
          <w:lang w:eastAsia="it-IT"/>
        </w:rPr>
        <w:t>o</w:t>
      </w:r>
      <w:ins w:id="63" w:author="Author" w:date="2023-07-20T17:49:00Z">
        <w:r w:rsidR="00CD3290">
          <w:rPr>
            <w:rFonts w:eastAsia="Times New Roman"/>
            <w:lang w:eastAsia="it-IT"/>
          </w:rPr>
          <w:t>f</w:t>
        </w:r>
      </w:ins>
      <w:r w:rsidRPr="009553C9">
        <w:rPr>
          <w:rFonts w:eastAsia="Times New Roman"/>
          <w:lang w:eastAsia="it-IT"/>
        </w:rPr>
        <w:t xml:space="preserve"> be</w:t>
      </w:r>
      <w:ins w:id="64" w:author="Author" w:date="2023-07-20T17:49:00Z">
        <w:r w:rsidR="00CD3290">
          <w:rPr>
            <w:rFonts w:eastAsia="Times New Roman"/>
            <w:lang w:eastAsia="it-IT"/>
          </w:rPr>
          <w:t>ing</w:t>
        </w:r>
      </w:ins>
      <w:r w:rsidRPr="009553C9">
        <w:rPr>
          <w:rFonts w:eastAsia="Times New Roman"/>
          <w:lang w:eastAsia="it-IT"/>
        </w:rPr>
        <w:t xml:space="preserve"> able to prove the consistency of more general systems relative to Peano’s arithmetic</w:t>
      </w:r>
      <w:ins w:id="65" w:author="Author" w:date="2023-07-20T17:49:00Z">
        <w:r w:rsidR="00CD3290">
          <w:rPr>
            <w:rFonts w:eastAsia="Times New Roman"/>
            <w:lang w:eastAsia="it-IT"/>
          </w:rPr>
          <w:t>,</w:t>
        </w:r>
      </w:ins>
      <w:r w:rsidRPr="009553C9">
        <w:rPr>
          <w:rFonts w:eastAsia="Times New Roman"/>
          <w:lang w:eastAsia="it-IT"/>
        </w:rPr>
        <w:t xml:space="preserve"> </w:t>
      </w:r>
      <w:ins w:id="66" w:author="Author" w:date="2023-07-20T17:49:00Z">
        <w:r w:rsidR="00CD3290">
          <w:rPr>
            <w:rFonts w:eastAsia="Times New Roman"/>
            <w:lang w:eastAsia="it-IT"/>
          </w:rPr>
          <w:t>thereby</w:t>
        </w:r>
      </w:ins>
      <w:del w:id="67" w:author="Author" w:date="2023-07-20T17:49:00Z">
        <w:r w:rsidRPr="009553C9" w:rsidDel="00CD3290">
          <w:rPr>
            <w:rFonts w:eastAsia="Times New Roman"/>
            <w:lang w:eastAsia="it-IT"/>
          </w:rPr>
          <w:delText>so</w:delText>
        </w:r>
      </w:del>
      <w:r w:rsidRPr="009553C9">
        <w:rPr>
          <w:rFonts w:eastAsia="Times New Roman"/>
          <w:lang w:eastAsia="it-IT"/>
        </w:rPr>
        <w:t xml:space="preserve"> helping to solve the second Hilbert</w:t>
      </w:r>
      <w:del w:id="68" w:author="Author" w:date="2023-07-20T17:50:00Z">
        <w:r w:rsidRPr="009553C9" w:rsidDel="00CD3290">
          <w:rPr>
            <w:rFonts w:eastAsia="Times New Roman"/>
            <w:lang w:eastAsia="it-IT"/>
          </w:rPr>
          <w:delText>’s</w:delText>
        </w:r>
      </w:del>
      <w:r w:rsidRPr="009553C9">
        <w:rPr>
          <w:rFonts w:eastAsia="Times New Roman"/>
          <w:lang w:eastAsia="it-IT"/>
        </w:rPr>
        <w:t xml:space="preserve"> problem. Contrary to his expectations, Gödel did not prove the consistency of arithmetic. Moreover, he proved that it was formally impossible to demonstrate that the arithmetic of real numbers is consistent.</w:t>
      </w:r>
    </w:p>
    <w:p w14:paraId="62E453AA" w14:textId="53E61CDF" w:rsidR="00777BC2" w:rsidRPr="009553C9" w:rsidRDefault="00777BC2" w:rsidP="00697DC6">
      <w:pPr>
        <w:pStyle w:val="IndentParagraph"/>
        <w:rPr>
          <w:rFonts w:eastAsia="Times New Roman"/>
          <w:lang w:eastAsia="it-IT"/>
        </w:rPr>
      </w:pPr>
      <w:r w:rsidRPr="009553C9">
        <w:rPr>
          <w:rFonts w:eastAsia="Times New Roman"/>
          <w:lang w:eastAsia="it-IT"/>
        </w:rPr>
        <w:t xml:space="preserve">The Gödel result was one of the most significant in modern logic and in general set the limits of formal systems. </w:t>
      </w:r>
      <w:del w:id="69" w:author="Author" w:date="2023-07-20T17:51:00Z">
        <w:r w:rsidRPr="009553C9" w:rsidDel="00CD3290">
          <w:rPr>
            <w:rFonts w:eastAsia="Times New Roman"/>
            <w:lang w:eastAsia="it-IT"/>
          </w:rPr>
          <w:delText xml:space="preserve">For </w:delText>
        </w:r>
      </w:del>
      <w:ins w:id="70" w:author="Author" w:date="2023-07-20T17:51:00Z">
        <w:r w:rsidR="00CD3290">
          <w:rPr>
            <w:rFonts w:eastAsia="Times New Roman"/>
            <w:lang w:eastAsia="it-IT"/>
          </w:rPr>
          <w:t>In</w:t>
        </w:r>
        <w:r w:rsidR="00CD3290" w:rsidRPr="009553C9">
          <w:rPr>
            <w:rFonts w:eastAsia="Times New Roman"/>
            <w:lang w:eastAsia="it-IT"/>
          </w:rPr>
          <w:t xml:space="preserve"> </w:t>
        </w:r>
      </w:ins>
      <w:r w:rsidRPr="009553C9">
        <w:rPr>
          <w:rFonts w:eastAsia="Times New Roman"/>
          <w:lang w:eastAsia="it-IT"/>
        </w:rPr>
        <w:t>a strange twist of fate, Kurt Gödel delivered his results in September 1930 in Königsberg just one day before the Hilbert address to the Society of German Scientists and Physicians</w:t>
      </w:r>
      <w:del w:id="71" w:author="Author" w:date="2023-07-20T17:52:00Z">
        <w:r w:rsidRPr="009553C9" w:rsidDel="001229DE">
          <w:rPr>
            <w:rFonts w:eastAsia="Times New Roman"/>
            <w:lang w:eastAsia="it-IT"/>
          </w:rPr>
          <w:delText>,</w:delText>
        </w:r>
      </w:del>
      <w:r w:rsidRPr="009553C9">
        <w:rPr>
          <w:rFonts w:eastAsia="Times New Roman"/>
          <w:lang w:eastAsia="it-IT"/>
        </w:rPr>
        <w:t xml:space="preserve"> in the same city. There</w:t>
      </w:r>
      <w:ins w:id="72" w:author="Author" w:date="2023-07-20T17:52:00Z">
        <w:r w:rsidR="001229DE">
          <w:rPr>
            <w:rFonts w:eastAsia="Times New Roman"/>
            <w:lang w:eastAsia="it-IT"/>
          </w:rPr>
          <w:t>,</w:t>
        </w:r>
      </w:ins>
      <w:r w:rsidRPr="009553C9">
        <w:rPr>
          <w:rFonts w:eastAsia="Times New Roman"/>
          <w:lang w:eastAsia="it-IT"/>
        </w:rPr>
        <w:t xml:space="preserve"> Hilbert expressed again his positive wish: </w:t>
      </w:r>
      <w:ins w:id="73" w:author="Author" w:date="2023-07-20T17:52:00Z">
        <w:r w:rsidR="001229DE">
          <w:rPr>
            <w:rFonts w:eastAsia="Times New Roman"/>
            <w:lang w:eastAsia="it-IT"/>
          </w:rPr>
          <w:t>“</w:t>
        </w:r>
      </w:ins>
      <w:del w:id="74" w:author="PDMR5" w:date="2023-06-07T15:24:00Z">
        <w:r w:rsidRPr="001229DE" w:rsidDel="0094112F">
          <w:rPr>
            <w:rFonts w:eastAsia="Times New Roman"/>
            <w:iCs/>
            <w:lang w:eastAsia="it-IT"/>
          </w:rPr>
          <w:delText>«</w:delText>
        </w:r>
      </w:del>
      <w:ins w:id="75" w:author="PDMR5" w:date="2023-06-07T15:24:00Z">
        <w:del w:id="76" w:author="Author" w:date="2023-07-20T17:52:00Z">
          <w:r w:rsidRPr="001229DE" w:rsidDel="001229DE">
            <w:rPr>
              <w:rFonts w:eastAsia="Times New Roman"/>
              <w:iCs/>
              <w:lang w:eastAsia="it-IT"/>
            </w:rPr>
            <w:delText>"</w:delText>
          </w:r>
        </w:del>
      </w:ins>
      <w:r w:rsidRPr="001229DE">
        <w:rPr>
          <w:rFonts w:eastAsia="Times New Roman"/>
          <w:iCs/>
          <w:lang w:eastAsia="it-IT"/>
          <w:rPrChange w:id="77" w:author="Author" w:date="2023-07-20T17:52:00Z">
            <w:rPr>
              <w:rFonts w:eastAsia="Times New Roman"/>
              <w:i/>
              <w:iCs/>
              <w:lang w:eastAsia="it-IT"/>
            </w:rPr>
          </w:rPrChange>
        </w:rPr>
        <w:t xml:space="preserve">We must not believe those, who today, with philosophical bearing and deliberative tone, prophesy the fall of culture and accept the ignorabimus. For us there is no ignorabimus, and in my opinion none whatever in natural science. In opposition to the foolish ignorabimus our slogan shall be </w:t>
      </w:r>
      <w:ins w:id="78" w:author="Author" w:date="2023-07-20T17:53:00Z">
        <w:r w:rsidR="001229DE">
          <w:rPr>
            <w:rFonts w:eastAsia="Times New Roman"/>
            <w:iCs/>
            <w:lang w:eastAsia="it-IT"/>
          </w:rPr>
          <w:t>‘</w:t>
        </w:r>
      </w:ins>
      <w:del w:id="79" w:author="Author" w:date="2023-07-20T17:53:00Z">
        <w:r w:rsidRPr="001229DE" w:rsidDel="001229DE">
          <w:rPr>
            <w:rFonts w:eastAsia="Times New Roman"/>
            <w:iCs/>
            <w:lang w:eastAsia="it-IT"/>
            <w:rPrChange w:id="80" w:author="Author" w:date="2023-07-20T17:52:00Z">
              <w:rPr>
                <w:rFonts w:eastAsia="Times New Roman"/>
                <w:i/>
                <w:iCs/>
                <w:lang w:eastAsia="it-IT"/>
              </w:rPr>
            </w:rPrChange>
          </w:rPr>
          <w:delText>"</w:delText>
        </w:r>
      </w:del>
      <w:r w:rsidRPr="001229DE">
        <w:rPr>
          <w:rFonts w:eastAsia="Times New Roman"/>
          <w:iCs/>
          <w:lang w:eastAsia="it-IT"/>
          <w:rPrChange w:id="81" w:author="Author" w:date="2023-07-20T17:52:00Z">
            <w:rPr>
              <w:rFonts w:eastAsia="Times New Roman"/>
              <w:i/>
              <w:iCs/>
              <w:lang w:eastAsia="it-IT"/>
            </w:rPr>
          </w:rPrChange>
        </w:rPr>
        <w:t>We must know, we will know.</w:t>
      </w:r>
      <w:ins w:id="82" w:author="Author" w:date="2023-07-20T17:53:00Z">
        <w:r w:rsidR="001229DE">
          <w:rPr>
            <w:rFonts w:eastAsia="Times New Roman"/>
            <w:iCs/>
            <w:lang w:eastAsia="it-IT"/>
          </w:rPr>
          <w:t>’</w:t>
        </w:r>
      </w:ins>
      <w:del w:id="83" w:author="Author" w:date="2023-07-20T17:53:00Z">
        <w:r w:rsidRPr="001229DE" w:rsidDel="001229DE">
          <w:rPr>
            <w:rFonts w:eastAsia="Times New Roman"/>
            <w:iCs/>
            <w:lang w:eastAsia="it-IT"/>
            <w:rPrChange w:id="84" w:author="Author" w:date="2023-07-20T17:52:00Z">
              <w:rPr>
                <w:rFonts w:eastAsia="Times New Roman"/>
                <w:i/>
                <w:iCs/>
                <w:lang w:eastAsia="it-IT"/>
              </w:rPr>
            </w:rPrChange>
          </w:rPr>
          <w:delText>"</w:delText>
        </w:r>
      </w:del>
      <w:ins w:id="85" w:author="Author" w:date="2023-07-20T17:53:00Z">
        <w:r w:rsidR="001229DE">
          <w:rPr>
            <w:rFonts w:eastAsia="Times New Roman"/>
            <w:iCs/>
            <w:lang w:eastAsia="it-IT"/>
          </w:rPr>
          <w:t>”</w:t>
        </w:r>
      </w:ins>
      <w:ins w:id="86" w:author="PDMR5" w:date="2023-06-07T15:26:00Z">
        <w:del w:id="87" w:author="Author" w:date="2023-07-20T17:53:00Z">
          <w:r w:rsidRPr="001229DE" w:rsidDel="001229DE">
            <w:rPr>
              <w:rFonts w:eastAsia="Times New Roman"/>
              <w:iCs/>
              <w:lang w:eastAsia="it-IT"/>
              <w:rPrChange w:id="88" w:author="Author" w:date="2023-07-20T17:52:00Z">
                <w:rPr>
                  <w:rFonts w:eastAsia="Times New Roman"/>
                  <w:i/>
                  <w:iCs/>
                  <w:lang w:eastAsia="it-IT"/>
                </w:rPr>
              </w:rPrChange>
            </w:rPr>
            <w:delText>"</w:delText>
          </w:r>
        </w:del>
      </w:ins>
      <w:del w:id="89" w:author="PDMR5" w:date="2023-06-07T15:25:00Z">
        <w:r w:rsidRPr="001229DE" w:rsidDel="0094112F">
          <w:rPr>
            <w:rFonts w:eastAsia="Times New Roman"/>
            <w:iCs/>
            <w:lang w:eastAsia="it-IT"/>
          </w:rPr>
          <w:delText>»</w:delText>
        </w:r>
      </w:del>
      <w:ins w:id="90" w:author="PDMR5" w:date="2023-06-07T15:14:00Z">
        <w:r w:rsidRPr="001229DE">
          <w:rPr>
            <w:rFonts w:eastAsia="Times New Roman"/>
            <w:iCs/>
            <w:lang w:eastAsia="it-IT"/>
          </w:rPr>
          <w:t xml:space="preserve"> </w:t>
        </w:r>
        <w:r w:rsidRPr="009553C9">
          <w:rPr>
            <w:rFonts w:eastAsia="Times New Roman"/>
            <w:lang w:eastAsia="it-IT"/>
          </w:rPr>
          <w:t>[</w:t>
        </w:r>
        <w:r w:rsidRPr="009553C9">
          <w:t xml:space="preserve">Smith </w:t>
        </w:r>
        <w:commentRangeStart w:id="91"/>
        <w:r w:rsidRPr="009553C9">
          <w:t>2014</w:t>
        </w:r>
      </w:ins>
      <w:commentRangeEnd w:id="91"/>
      <w:ins w:id="92" w:author="PDMR5" w:date="2023-06-07T15:32:00Z">
        <w:r w:rsidRPr="009553C9">
          <w:rPr>
            <w:rStyle w:val="CommentReference"/>
          </w:rPr>
          <w:commentReference w:id="91"/>
        </w:r>
      </w:ins>
      <w:ins w:id="93" w:author="PDMR5" w:date="2023-06-07T15:14:00Z">
        <w:r w:rsidRPr="009553C9">
          <w:t>]</w:t>
        </w:r>
      </w:ins>
      <w:del w:id="94" w:author="PDMR5" w:date="2023-06-07T15:14:00Z">
        <w:r w:rsidRPr="009553C9" w:rsidDel="00E41DB6">
          <w:rPr>
            <w:rFonts w:eastAsia="Times New Roman"/>
            <w:lang w:eastAsia="it-IT"/>
          </w:rPr>
          <w:delText xml:space="preserve"> [1]</w:delText>
        </w:r>
      </w:del>
      <w:r w:rsidRPr="009553C9">
        <w:rPr>
          <w:rFonts w:eastAsia="Times New Roman"/>
          <w:lang w:eastAsia="it-IT"/>
        </w:rPr>
        <w:t xml:space="preserve">. Hilbert obviously had not yet known that based on </w:t>
      </w:r>
      <w:del w:id="95" w:author="Author" w:date="2023-07-20T17:54:00Z">
        <w:r w:rsidRPr="009553C9" w:rsidDel="001229DE">
          <w:rPr>
            <w:rFonts w:eastAsia="Times New Roman"/>
            <w:lang w:eastAsia="it-IT"/>
          </w:rPr>
          <w:delText xml:space="preserve">the </w:delText>
        </w:r>
      </w:del>
      <w:r w:rsidRPr="009553C9">
        <w:rPr>
          <w:rFonts w:eastAsia="Times New Roman"/>
          <w:lang w:eastAsia="it-IT"/>
        </w:rPr>
        <w:t>Gödel</w:t>
      </w:r>
      <w:ins w:id="96" w:author="Author" w:date="2023-07-20T17:54:00Z">
        <w:r w:rsidR="001229DE">
          <w:rPr>
            <w:rFonts w:eastAsia="Times New Roman"/>
            <w:lang w:eastAsia="it-IT"/>
          </w:rPr>
          <w:t>’s</w:t>
        </w:r>
      </w:ins>
      <w:r w:rsidRPr="009553C9">
        <w:rPr>
          <w:rFonts w:eastAsia="Times New Roman"/>
          <w:lang w:eastAsia="it-IT"/>
        </w:rPr>
        <w:t xml:space="preserve"> </w:t>
      </w:r>
      <w:del w:id="97" w:author="Author" w:date="2023-07-20T17:54:00Z">
        <w:r w:rsidRPr="009553C9" w:rsidDel="001229DE">
          <w:rPr>
            <w:rFonts w:eastAsia="Times New Roman"/>
            <w:lang w:eastAsia="it-IT"/>
          </w:rPr>
          <w:delText xml:space="preserve">achievement </w:delText>
        </w:r>
      </w:del>
      <w:ins w:id="98" w:author="Author" w:date="2023-07-20T17:54:00Z">
        <w:r w:rsidR="001229DE">
          <w:rPr>
            <w:rFonts w:eastAsia="Times New Roman"/>
            <w:lang w:eastAsia="it-IT"/>
          </w:rPr>
          <w:t>results</w:t>
        </w:r>
        <w:r w:rsidR="001229DE" w:rsidRPr="009553C9">
          <w:rPr>
            <w:rFonts w:eastAsia="Times New Roman"/>
            <w:lang w:eastAsia="it-IT"/>
          </w:rPr>
          <w:t xml:space="preserve"> </w:t>
        </w:r>
      </w:ins>
      <w:r w:rsidRPr="009553C9">
        <w:rPr>
          <w:rFonts w:eastAsia="Times New Roman"/>
          <w:lang w:eastAsia="it-IT"/>
        </w:rPr>
        <w:t xml:space="preserve">his goals </w:t>
      </w:r>
      <w:del w:id="99" w:author="Author" w:date="2023-07-20T17:55:00Z">
        <w:r w:rsidRPr="009553C9" w:rsidDel="001229DE">
          <w:rPr>
            <w:rFonts w:eastAsia="Times New Roman"/>
            <w:lang w:eastAsia="it-IT"/>
          </w:rPr>
          <w:delText>t</w:delText>
        </w:r>
      </w:del>
      <w:r w:rsidRPr="009553C9">
        <w:rPr>
          <w:rFonts w:eastAsia="Times New Roman"/>
          <w:lang w:eastAsia="it-IT"/>
        </w:rPr>
        <w:t>o</w:t>
      </w:r>
      <w:ins w:id="100" w:author="Author" w:date="2023-07-20T17:55:00Z">
        <w:r w:rsidR="001229DE">
          <w:rPr>
            <w:rFonts w:eastAsia="Times New Roman"/>
            <w:lang w:eastAsia="it-IT"/>
          </w:rPr>
          <w:t>f</w:t>
        </w:r>
      </w:ins>
      <w:r w:rsidRPr="009553C9">
        <w:rPr>
          <w:rFonts w:eastAsia="Times New Roman"/>
          <w:lang w:eastAsia="it-IT"/>
        </w:rPr>
        <w:t xml:space="preserve"> find</w:t>
      </w:r>
      <w:ins w:id="101" w:author="Author" w:date="2023-07-20T17:55:00Z">
        <w:r w:rsidR="001229DE">
          <w:rPr>
            <w:rFonts w:eastAsia="Times New Roman"/>
            <w:lang w:eastAsia="it-IT"/>
          </w:rPr>
          <w:t>ing</w:t>
        </w:r>
      </w:ins>
      <w:r w:rsidRPr="009553C9">
        <w:rPr>
          <w:rFonts w:eastAsia="Times New Roman"/>
          <w:lang w:eastAsia="it-IT"/>
        </w:rPr>
        <w:t xml:space="preserve"> a complete and consistent set of axioms for all mathematics had </w:t>
      </w:r>
      <w:del w:id="102" w:author="Author" w:date="2023-07-20T17:56:00Z">
        <w:r w:rsidRPr="009553C9" w:rsidDel="001229DE">
          <w:rPr>
            <w:rFonts w:eastAsia="Times New Roman"/>
            <w:lang w:eastAsia="it-IT"/>
          </w:rPr>
          <w:delText xml:space="preserve">failed </w:delText>
        </w:r>
      </w:del>
      <w:r w:rsidRPr="009553C9">
        <w:rPr>
          <w:rFonts w:eastAsia="Times New Roman"/>
          <w:lang w:eastAsia="it-IT"/>
        </w:rPr>
        <w:t>the day before</w:t>
      </w:r>
      <w:ins w:id="103" w:author="Author" w:date="2023-07-20T17:57:00Z">
        <w:r w:rsidR="001229DE">
          <w:rPr>
            <w:rFonts w:eastAsia="Times New Roman"/>
            <w:lang w:eastAsia="it-IT"/>
          </w:rPr>
          <w:t xml:space="preserve"> been proven to be mostly unattainable</w:t>
        </w:r>
      </w:ins>
      <w:r w:rsidRPr="009553C9">
        <w:rPr>
          <w:rFonts w:eastAsia="Times New Roman"/>
          <w:lang w:eastAsia="it-IT"/>
        </w:rPr>
        <w:t>.</w:t>
      </w:r>
    </w:p>
    <w:p w14:paraId="6C6A841C" w14:textId="3045CC02" w:rsidR="00777BC2" w:rsidRPr="007B64E0" w:rsidRDefault="00777BC2" w:rsidP="00697DC6">
      <w:pPr>
        <w:pStyle w:val="IndentParagraph"/>
        <w:rPr>
          <w:rFonts w:eastAsia="Times New Roman"/>
          <w:iCs/>
          <w:lang w:eastAsia="it-IT"/>
        </w:rPr>
      </w:pPr>
      <w:r w:rsidRPr="009553C9">
        <w:rPr>
          <w:rFonts w:eastAsia="Times New Roman"/>
          <w:lang w:eastAsia="it-IT"/>
        </w:rPr>
        <w:t>Two months later, in November 1930</w:t>
      </w:r>
      <w:ins w:id="104" w:author="Author" w:date="2023-07-20T17:58:00Z">
        <w:r w:rsidR="001229DE">
          <w:rPr>
            <w:rFonts w:eastAsia="Times New Roman"/>
            <w:lang w:eastAsia="it-IT"/>
          </w:rPr>
          <w:t>,</w:t>
        </w:r>
      </w:ins>
      <w:r w:rsidRPr="009553C9">
        <w:rPr>
          <w:rFonts w:eastAsia="Times New Roman"/>
          <w:lang w:eastAsia="it-IT"/>
        </w:rPr>
        <w:t xml:space="preserve"> Gödel submitted a paper </w:t>
      </w:r>
      <w:ins w:id="105" w:author="Author" w:date="2023-07-20T17:59:00Z">
        <w:r w:rsidR="001229DE">
          <w:rPr>
            <w:rFonts w:eastAsia="Times New Roman"/>
            <w:lang w:eastAsia="it-IT"/>
          </w:rPr>
          <w:t xml:space="preserve">to be </w:t>
        </w:r>
      </w:ins>
      <w:r w:rsidRPr="009553C9">
        <w:rPr>
          <w:rFonts w:eastAsia="Times New Roman"/>
          <w:lang w:eastAsia="it-IT"/>
        </w:rPr>
        <w:t xml:space="preserve">published in the 1931 volume of </w:t>
      </w:r>
      <w:r w:rsidRPr="009553C9">
        <w:rPr>
          <w:rFonts w:eastAsia="Times New Roman"/>
          <w:i/>
          <w:iCs/>
          <w:lang w:eastAsia="it-IT"/>
        </w:rPr>
        <w:t>Monatshefte für Mathematik und Physik</w:t>
      </w:r>
      <w:r w:rsidRPr="009553C9">
        <w:rPr>
          <w:rFonts w:eastAsia="Times New Roman"/>
          <w:lang w:eastAsia="it-IT"/>
        </w:rPr>
        <w:t xml:space="preserve"> titled “On </w:t>
      </w:r>
      <w:ins w:id="106" w:author="Author" w:date="2023-08-07T19:36:00Z">
        <w:r w:rsidR="00687FB3">
          <w:rPr>
            <w:rFonts w:eastAsia="Times New Roman"/>
            <w:lang w:eastAsia="it-IT"/>
          </w:rPr>
          <w:t>f</w:t>
        </w:r>
      </w:ins>
      <w:del w:id="107" w:author="Author" w:date="2023-08-07T19:36:00Z">
        <w:r w:rsidRPr="009553C9" w:rsidDel="00687FB3">
          <w:rPr>
            <w:rFonts w:eastAsia="Times New Roman"/>
            <w:lang w:eastAsia="it-IT"/>
          </w:rPr>
          <w:delText>F</w:delText>
        </w:r>
      </w:del>
      <w:r w:rsidRPr="009553C9">
        <w:rPr>
          <w:rFonts w:eastAsia="Times New Roman"/>
          <w:lang w:eastAsia="it-IT"/>
        </w:rPr>
        <w:t xml:space="preserve">ormally </w:t>
      </w:r>
      <w:ins w:id="108" w:author="Author" w:date="2023-08-07T19:36:00Z">
        <w:r w:rsidR="00687FB3">
          <w:rPr>
            <w:rFonts w:eastAsia="Times New Roman"/>
            <w:lang w:eastAsia="it-IT"/>
          </w:rPr>
          <w:t>u</w:t>
        </w:r>
      </w:ins>
      <w:del w:id="109" w:author="Author" w:date="2023-08-07T19:36:00Z">
        <w:r w:rsidRPr="009553C9" w:rsidDel="00687FB3">
          <w:rPr>
            <w:rFonts w:eastAsia="Times New Roman"/>
            <w:lang w:eastAsia="it-IT"/>
          </w:rPr>
          <w:delText>U</w:delText>
        </w:r>
      </w:del>
      <w:r w:rsidRPr="009553C9">
        <w:rPr>
          <w:rFonts w:eastAsia="Times New Roman"/>
          <w:lang w:eastAsia="it-IT"/>
        </w:rPr>
        <w:t xml:space="preserve">ndecidable </w:t>
      </w:r>
      <w:ins w:id="110" w:author="Author" w:date="2023-08-07T19:37:00Z">
        <w:r w:rsidR="00687FB3">
          <w:rPr>
            <w:rFonts w:eastAsia="Times New Roman"/>
            <w:lang w:eastAsia="it-IT"/>
          </w:rPr>
          <w:t>p</w:t>
        </w:r>
      </w:ins>
      <w:del w:id="111" w:author="Author" w:date="2023-08-07T19:37:00Z">
        <w:r w:rsidRPr="009553C9" w:rsidDel="00687FB3">
          <w:rPr>
            <w:rFonts w:eastAsia="Times New Roman"/>
            <w:lang w:eastAsia="it-IT"/>
          </w:rPr>
          <w:delText>P</w:delText>
        </w:r>
      </w:del>
      <w:r w:rsidRPr="009553C9">
        <w:rPr>
          <w:rFonts w:eastAsia="Times New Roman"/>
          <w:lang w:eastAsia="it-IT"/>
        </w:rPr>
        <w:t xml:space="preserve">ropositions of </w:t>
      </w:r>
      <w:ins w:id="112" w:author="Author" w:date="2023-08-07T19:37:00Z">
        <w:r w:rsidR="00687FB3">
          <w:rPr>
            <w:rFonts w:eastAsia="Times New Roman"/>
            <w:lang w:eastAsia="it-IT"/>
          </w:rPr>
          <w:t>p</w:t>
        </w:r>
      </w:ins>
      <w:del w:id="113" w:author="Author" w:date="2023-08-07T19:37:00Z">
        <w:r w:rsidRPr="009553C9" w:rsidDel="00687FB3">
          <w:rPr>
            <w:rFonts w:eastAsia="Times New Roman"/>
            <w:lang w:eastAsia="it-IT"/>
          </w:rPr>
          <w:delText>P</w:delText>
        </w:r>
      </w:del>
      <w:r w:rsidRPr="009553C9">
        <w:rPr>
          <w:rFonts w:eastAsia="Times New Roman"/>
          <w:lang w:eastAsia="it-IT"/>
        </w:rPr>
        <w:t xml:space="preserve">rincipia </w:t>
      </w:r>
      <w:ins w:id="114" w:author="Author" w:date="2023-08-07T19:37:00Z">
        <w:r w:rsidR="00687FB3">
          <w:rPr>
            <w:rFonts w:eastAsia="Times New Roman"/>
            <w:lang w:eastAsia="it-IT"/>
          </w:rPr>
          <w:t>m</w:t>
        </w:r>
      </w:ins>
      <w:del w:id="115" w:author="Author" w:date="2023-08-07T19:37:00Z">
        <w:r w:rsidRPr="009553C9" w:rsidDel="00687FB3">
          <w:rPr>
            <w:rFonts w:eastAsia="Times New Roman"/>
            <w:lang w:eastAsia="it-IT"/>
          </w:rPr>
          <w:delText>M</w:delText>
        </w:r>
      </w:del>
      <w:r w:rsidRPr="009553C9">
        <w:rPr>
          <w:rFonts w:eastAsia="Times New Roman"/>
          <w:lang w:eastAsia="it-IT"/>
        </w:rPr>
        <w:t xml:space="preserve">athematica and </w:t>
      </w:r>
      <w:ins w:id="116" w:author="Author" w:date="2023-08-07T19:37:00Z">
        <w:r w:rsidR="00687FB3">
          <w:rPr>
            <w:rFonts w:eastAsia="Times New Roman"/>
            <w:lang w:eastAsia="it-IT"/>
          </w:rPr>
          <w:t>r</w:t>
        </w:r>
      </w:ins>
      <w:del w:id="117" w:author="Author" w:date="2023-08-07T19:37:00Z">
        <w:r w:rsidRPr="009553C9" w:rsidDel="00687FB3">
          <w:rPr>
            <w:rFonts w:eastAsia="Times New Roman"/>
            <w:lang w:eastAsia="it-IT"/>
          </w:rPr>
          <w:delText>R</w:delText>
        </w:r>
      </w:del>
      <w:r w:rsidRPr="009553C9">
        <w:rPr>
          <w:rFonts w:eastAsia="Times New Roman"/>
          <w:lang w:eastAsia="it-IT"/>
        </w:rPr>
        <w:t xml:space="preserve">elated </w:t>
      </w:r>
      <w:ins w:id="118" w:author="Author" w:date="2023-08-07T19:37:00Z">
        <w:r w:rsidR="00687FB3">
          <w:rPr>
            <w:rFonts w:eastAsia="Times New Roman"/>
            <w:lang w:eastAsia="it-IT"/>
          </w:rPr>
          <w:t>s</w:t>
        </w:r>
      </w:ins>
      <w:del w:id="119" w:author="Author" w:date="2023-08-07T19:37:00Z">
        <w:r w:rsidRPr="009553C9" w:rsidDel="00687FB3">
          <w:rPr>
            <w:rFonts w:eastAsia="Times New Roman"/>
            <w:lang w:eastAsia="it-IT"/>
          </w:rPr>
          <w:delText>S</w:delText>
        </w:r>
      </w:del>
      <w:r w:rsidRPr="009553C9">
        <w:rPr>
          <w:rFonts w:eastAsia="Times New Roman"/>
          <w:lang w:eastAsia="it-IT"/>
        </w:rPr>
        <w:t>ystems I”</w:t>
      </w:r>
      <w:ins w:id="120" w:author="PDMR5" w:date="2023-06-07T15:14:00Z">
        <w:r w:rsidRPr="009553C9">
          <w:rPr>
            <w:rFonts w:eastAsia="Times New Roman"/>
            <w:lang w:eastAsia="it-IT"/>
          </w:rPr>
          <w:t xml:space="preserve"> [</w:t>
        </w:r>
        <w:r w:rsidRPr="009553C9">
          <w:t>Gödel 1931]</w:t>
        </w:r>
      </w:ins>
      <w:del w:id="121" w:author="PDMR5" w:date="2023-06-07T15:14:00Z">
        <w:r w:rsidRPr="009553C9" w:rsidDel="00E41DB6">
          <w:rPr>
            <w:rFonts w:eastAsia="Times New Roman"/>
            <w:lang w:eastAsia="it-IT"/>
          </w:rPr>
          <w:delText xml:space="preserve"> [2</w:delText>
        </w:r>
      </w:del>
      <w:del w:id="122" w:author="PDMR5" w:date="2023-06-07T15:15:00Z">
        <w:r w:rsidRPr="009553C9" w:rsidDel="00E41DB6">
          <w:rPr>
            <w:rFonts w:eastAsia="Times New Roman"/>
            <w:lang w:eastAsia="it-IT"/>
          </w:rPr>
          <w:delText>]</w:delText>
        </w:r>
      </w:del>
      <w:r w:rsidRPr="009553C9">
        <w:rPr>
          <w:rFonts w:eastAsia="Times New Roman"/>
          <w:lang w:eastAsia="it-IT"/>
        </w:rPr>
        <w:t xml:space="preserve"> that presents his two theorems of incompleteness that in the paper appear as theorems VI and XI</w:t>
      </w:r>
      <w:ins w:id="123" w:author="Author" w:date="2023-07-20T17:59:00Z">
        <w:r w:rsidR="001229DE">
          <w:rPr>
            <w:rFonts w:eastAsia="Times New Roman"/>
            <w:lang w:eastAsia="it-IT"/>
          </w:rPr>
          <w:t>,</w:t>
        </w:r>
      </w:ins>
      <w:r w:rsidRPr="009553C9">
        <w:rPr>
          <w:rFonts w:eastAsia="Times New Roman"/>
          <w:lang w:eastAsia="it-IT"/>
        </w:rPr>
        <w:t xml:space="preserve"> respectively. Unlike Hilbert, John von Neumann, who was in the audience during </w:t>
      </w:r>
      <w:del w:id="124" w:author="Author" w:date="2023-07-20T18:00:00Z">
        <w:r w:rsidRPr="009553C9" w:rsidDel="001229DE">
          <w:rPr>
            <w:rFonts w:eastAsia="Times New Roman"/>
            <w:lang w:eastAsia="it-IT"/>
          </w:rPr>
          <w:delText xml:space="preserve">the </w:delText>
        </w:r>
      </w:del>
      <w:r w:rsidRPr="009553C9">
        <w:rPr>
          <w:rFonts w:eastAsia="Times New Roman"/>
          <w:lang w:eastAsia="it-IT"/>
        </w:rPr>
        <w:t xml:space="preserve">Gödel’s speech in Königsberg and was at the time working on similar problems, immediately understood the great importance of that result. In fact, on </w:t>
      </w:r>
      <w:del w:id="125" w:author="Author" w:date="2023-07-20T18:00:00Z">
        <w:r w:rsidRPr="009553C9" w:rsidDel="001229DE">
          <w:rPr>
            <w:rFonts w:eastAsia="Times New Roman"/>
            <w:lang w:eastAsia="it-IT"/>
          </w:rPr>
          <w:delText xml:space="preserve">20 </w:delText>
        </w:r>
      </w:del>
      <w:r w:rsidRPr="009553C9">
        <w:rPr>
          <w:rFonts w:eastAsia="Times New Roman"/>
          <w:lang w:eastAsia="it-IT"/>
        </w:rPr>
        <w:t xml:space="preserve">November </w:t>
      </w:r>
      <w:ins w:id="126" w:author="Author" w:date="2023-07-20T18:00:00Z">
        <w:r w:rsidR="001229DE" w:rsidRPr="009553C9">
          <w:rPr>
            <w:rFonts w:eastAsia="Times New Roman"/>
            <w:lang w:eastAsia="it-IT"/>
          </w:rPr>
          <w:t>20</w:t>
        </w:r>
        <w:r w:rsidR="001229DE">
          <w:rPr>
            <w:rFonts w:eastAsia="Times New Roman"/>
            <w:lang w:eastAsia="it-IT"/>
          </w:rPr>
          <w:t>,</w:t>
        </w:r>
        <w:r w:rsidR="001229DE" w:rsidRPr="009553C9">
          <w:rPr>
            <w:rFonts w:eastAsia="Times New Roman"/>
            <w:lang w:eastAsia="it-IT"/>
          </w:rPr>
          <w:t xml:space="preserve"> </w:t>
        </w:r>
      </w:ins>
      <w:r w:rsidRPr="009553C9">
        <w:rPr>
          <w:rFonts w:eastAsia="Times New Roman"/>
          <w:lang w:eastAsia="it-IT"/>
        </w:rPr>
        <w:t xml:space="preserve">von Neumann wrote a letter to Gödel </w:t>
      </w:r>
      <w:del w:id="127" w:author="Author" w:date="2023-07-20T18:00:00Z">
        <w:r w:rsidRPr="009553C9" w:rsidDel="001229DE">
          <w:rPr>
            <w:rFonts w:eastAsia="Times New Roman"/>
            <w:lang w:eastAsia="it-IT"/>
          </w:rPr>
          <w:delText xml:space="preserve">on </w:delText>
        </w:r>
      </w:del>
      <w:ins w:id="128" w:author="Author" w:date="2023-07-20T18:00:00Z">
        <w:r w:rsidR="001229DE">
          <w:rPr>
            <w:rFonts w:eastAsia="Times New Roman"/>
            <w:lang w:eastAsia="it-IT"/>
          </w:rPr>
          <w:t>regarding</w:t>
        </w:r>
        <w:r w:rsidR="001229DE" w:rsidRPr="009553C9">
          <w:rPr>
            <w:rFonts w:eastAsia="Times New Roman"/>
            <w:lang w:eastAsia="it-IT"/>
          </w:rPr>
          <w:t xml:space="preserve"> </w:t>
        </w:r>
      </w:ins>
      <w:r w:rsidRPr="009553C9">
        <w:rPr>
          <w:rFonts w:eastAsia="Times New Roman"/>
          <w:lang w:eastAsia="it-IT"/>
        </w:rPr>
        <w:t xml:space="preserve">a “remarkable” corollary of Gödel’s result he meanwhile </w:t>
      </w:r>
      <w:ins w:id="129" w:author="Author" w:date="2023-07-20T18:01:00Z">
        <w:r w:rsidR="001229DE">
          <w:rPr>
            <w:rFonts w:eastAsia="Times New Roman"/>
            <w:lang w:eastAsia="it-IT"/>
          </w:rPr>
          <w:t xml:space="preserve">had </w:t>
        </w:r>
      </w:ins>
      <w:r w:rsidRPr="009553C9">
        <w:rPr>
          <w:rFonts w:eastAsia="Times New Roman"/>
          <w:lang w:eastAsia="it-IT"/>
        </w:rPr>
        <w:t xml:space="preserve">discovered. It was about the unprovability of consistency (the so-called “Theorem XI”). Gödel himself, however, had found the same idea and at that time had already sent for </w:t>
      </w:r>
      <w:r w:rsidRPr="009553C9">
        <w:rPr>
          <w:rFonts w:eastAsia="Times New Roman"/>
          <w:lang w:eastAsia="it-IT"/>
        </w:rPr>
        <w:lastRenderedPageBreak/>
        <w:t xml:space="preserve">publication the final version of his article that contained also the second incompleteness theorem. Some sources reported the John von Neumann decided to stop his studies on logic after </w:t>
      </w:r>
      <w:ins w:id="130" w:author="Author" w:date="2023-07-20T18:02:00Z">
        <w:r w:rsidR="007B64E0">
          <w:rPr>
            <w:rFonts w:eastAsia="Times New Roman"/>
            <w:lang w:eastAsia="it-IT"/>
          </w:rPr>
          <w:t>learning about</w:t>
        </w:r>
      </w:ins>
      <w:del w:id="131" w:author="Author" w:date="2023-07-20T18:02:00Z">
        <w:r w:rsidRPr="009553C9" w:rsidDel="007B64E0">
          <w:rPr>
            <w:rFonts w:eastAsia="Times New Roman"/>
            <w:lang w:eastAsia="it-IT"/>
          </w:rPr>
          <w:delText>knowing</w:delText>
        </w:r>
      </w:del>
      <w:r w:rsidRPr="009553C9">
        <w:rPr>
          <w:rFonts w:eastAsia="Times New Roman"/>
          <w:lang w:eastAsia="it-IT"/>
        </w:rPr>
        <w:t xml:space="preserve"> the results achieved by Gödel. Some years later</w:t>
      </w:r>
      <w:ins w:id="132" w:author="Author" w:date="2023-08-07T19:39:00Z">
        <w:r w:rsidR="00687FB3">
          <w:rPr>
            <w:rFonts w:eastAsia="Times New Roman"/>
            <w:lang w:eastAsia="it-IT"/>
          </w:rPr>
          <w:t>,</w:t>
        </w:r>
      </w:ins>
      <w:r w:rsidRPr="009553C9">
        <w:rPr>
          <w:rFonts w:eastAsia="Times New Roman"/>
          <w:lang w:eastAsia="it-IT"/>
        </w:rPr>
        <w:t xml:space="preserve"> he said: </w:t>
      </w:r>
      <w:ins w:id="133" w:author="Author" w:date="2023-07-20T18:03:00Z">
        <w:r w:rsidR="007B64E0">
          <w:rPr>
            <w:rFonts w:eastAsia="Times New Roman"/>
            <w:lang w:eastAsia="it-IT"/>
          </w:rPr>
          <w:t>“</w:t>
        </w:r>
      </w:ins>
      <w:del w:id="134" w:author="PDMR5" w:date="2023-06-07T15:25:00Z">
        <w:r w:rsidRPr="007B64E0" w:rsidDel="0094112F">
          <w:rPr>
            <w:rFonts w:eastAsia="Times New Roman"/>
            <w:iCs/>
            <w:lang w:eastAsia="it-IT"/>
          </w:rPr>
          <w:delText>«</w:delText>
        </w:r>
      </w:del>
      <w:ins w:id="135" w:author="PDMR5" w:date="2023-06-07T15:25:00Z">
        <w:del w:id="136" w:author="Author" w:date="2023-07-20T18:03:00Z">
          <w:r w:rsidRPr="007B64E0" w:rsidDel="007B64E0">
            <w:rPr>
              <w:rFonts w:eastAsia="Times New Roman"/>
              <w:iCs/>
              <w:lang w:eastAsia="it-IT"/>
            </w:rPr>
            <w:delText>"</w:delText>
          </w:r>
        </w:del>
      </w:ins>
      <w:r w:rsidRPr="007B64E0">
        <w:rPr>
          <w:rFonts w:eastAsia="Times New Roman"/>
          <w:iCs/>
          <w:lang w:eastAsia="it-IT"/>
          <w:rPrChange w:id="137" w:author="Author" w:date="2023-07-20T18:03:00Z">
            <w:rPr>
              <w:rFonts w:eastAsia="Times New Roman"/>
              <w:i/>
              <w:iCs/>
              <w:lang w:eastAsia="it-IT"/>
            </w:rPr>
          </w:rPrChange>
        </w:rPr>
        <w:t>Kurt Gödel’s achievement in modern logic is singular and monumental</w:t>
      </w:r>
      <w:del w:id="138" w:author="Author" w:date="2023-07-20T18:03:00Z">
        <w:r w:rsidRPr="007B64E0" w:rsidDel="007B64E0">
          <w:rPr>
            <w:rFonts w:eastAsia="Times New Roman"/>
            <w:iCs/>
            <w:lang w:eastAsia="it-IT"/>
            <w:rPrChange w:id="139" w:author="Author" w:date="2023-07-20T18:03:00Z">
              <w:rPr>
                <w:rFonts w:eastAsia="Times New Roman"/>
                <w:i/>
                <w:iCs/>
                <w:lang w:eastAsia="it-IT"/>
              </w:rPr>
            </w:rPrChange>
          </w:rPr>
          <w:delText xml:space="preserve"> </w:delText>
        </w:r>
      </w:del>
      <w:r w:rsidRPr="007B64E0">
        <w:rPr>
          <w:rFonts w:eastAsia="Times New Roman"/>
          <w:iCs/>
          <w:lang w:eastAsia="it-IT"/>
          <w:rPrChange w:id="140" w:author="Author" w:date="2023-07-20T18:03:00Z">
            <w:rPr>
              <w:rFonts w:eastAsia="Times New Roman"/>
              <w:i/>
              <w:iCs/>
              <w:lang w:eastAsia="it-IT"/>
            </w:rPr>
          </w:rPrChange>
        </w:rPr>
        <w:t>—</w:t>
      </w:r>
      <w:del w:id="141" w:author="Author" w:date="2023-07-20T18:03:00Z">
        <w:r w:rsidRPr="007B64E0" w:rsidDel="007B64E0">
          <w:rPr>
            <w:rFonts w:eastAsia="Times New Roman"/>
            <w:iCs/>
            <w:lang w:eastAsia="it-IT"/>
            <w:rPrChange w:id="142" w:author="Author" w:date="2023-07-20T18:03:00Z">
              <w:rPr>
                <w:rFonts w:eastAsia="Times New Roman"/>
                <w:i/>
                <w:iCs/>
                <w:lang w:eastAsia="it-IT"/>
              </w:rPr>
            </w:rPrChange>
          </w:rPr>
          <w:delText xml:space="preserve"> </w:delText>
        </w:r>
      </w:del>
      <w:r w:rsidRPr="007B64E0">
        <w:rPr>
          <w:rFonts w:eastAsia="Times New Roman"/>
          <w:iCs/>
          <w:lang w:eastAsia="it-IT"/>
          <w:rPrChange w:id="143" w:author="Author" w:date="2023-07-20T18:03:00Z">
            <w:rPr>
              <w:rFonts w:eastAsia="Times New Roman"/>
              <w:i/>
              <w:iCs/>
              <w:lang w:eastAsia="it-IT"/>
            </w:rPr>
          </w:rPrChange>
        </w:rPr>
        <w:t>indeed it is more than a monument, it is a landmark which will remain visible far in space and time.</w:t>
      </w:r>
      <w:ins w:id="144" w:author="Author" w:date="2023-07-20T18:03:00Z">
        <w:r w:rsidR="007B64E0">
          <w:rPr>
            <w:rFonts w:eastAsia="Times New Roman"/>
            <w:iCs/>
            <w:lang w:eastAsia="it-IT"/>
          </w:rPr>
          <w:t>”</w:t>
        </w:r>
      </w:ins>
      <w:del w:id="145" w:author="PDMR5" w:date="2023-06-07T15:25:00Z">
        <w:r w:rsidRPr="007B64E0" w:rsidDel="0094112F">
          <w:rPr>
            <w:rFonts w:eastAsia="Times New Roman"/>
            <w:iCs/>
            <w:lang w:eastAsia="it-IT"/>
          </w:rPr>
          <w:delText>»</w:delText>
        </w:r>
      </w:del>
      <w:ins w:id="146" w:author="PDMR5" w:date="2023-06-07T15:25:00Z">
        <w:del w:id="147" w:author="Author" w:date="2023-07-20T18:03:00Z">
          <w:r w:rsidRPr="007B64E0" w:rsidDel="007B64E0">
            <w:rPr>
              <w:rFonts w:eastAsia="Times New Roman"/>
              <w:iCs/>
              <w:lang w:eastAsia="it-IT"/>
            </w:rPr>
            <w:delText>"</w:delText>
          </w:r>
        </w:del>
      </w:ins>
    </w:p>
    <w:p w14:paraId="4D5B20D4" w14:textId="5C7A54F6" w:rsidR="00777BC2" w:rsidRPr="009553C9" w:rsidRDefault="00777BC2" w:rsidP="00697DC6">
      <w:pPr>
        <w:pStyle w:val="IndentParagraph"/>
      </w:pPr>
      <w:r w:rsidRPr="009553C9">
        <w:rPr>
          <w:rFonts w:eastAsia="Times New Roman"/>
          <w:lang w:eastAsia="it-IT"/>
        </w:rPr>
        <w:t xml:space="preserve">Gödel’s incompleteness theorems </w:t>
      </w:r>
      <w:r w:rsidRPr="009553C9">
        <w:t xml:space="preserve">show that for any formal axiomatic system (a system of axioms equipped with rules of inference that allow one to generate new theorems) satisfying certain minimal requirements, there exist questions that cannot be answered within that system. In particular, Theorem VI states that no consistent system of axioms </w:t>
      </w:r>
      <w:r w:rsidRPr="009553C9">
        <w:rPr>
          <w:i/>
          <w:iCs/>
        </w:rPr>
        <w:t>F</w:t>
      </w:r>
      <w:r w:rsidRPr="009553C9">
        <w:t xml:space="preserve"> whose theorems can be expressed by an effective procedure, that is</w:t>
      </w:r>
      <w:ins w:id="148" w:author="Author" w:date="2023-08-07T19:40:00Z">
        <w:r w:rsidR="00687FB3">
          <w:t>,</w:t>
        </w:r>
      </w:ins>
      <w:r w:rsidRPr="009553C9">
        <w:t xml:space="preserve"> an algorithm, is complete, that is</w:t>
      </w:r>
      <w:ins w:id="149" w:author="Author" w:date="2023-08-07T19:40:00Z">
        <w:r w:rsidR="00687FB3">
          <w:t>,</w:t>
        </w:r>
      </w:ins>
      <w:r w:rsidRPr="009553C9">
        <w:t xml:space="preserve"> capable of proving all truths about the arithmetic of natural numbers. This means that for any such consistent formal system, there will always be statements about natural numbers that are true</w:t>
      </w:r>
      <w:del w:id="150" w:author="Author" w:date="2023-07-20T18:06:00Z">
        <w:r w:rsidRPr="009553C9" w:rsidDel="004642E5">
          <w:delText>,</w:delText>
        </w:r>
      </w:del>
      <w:r w:rsidRPr="009553C9">
        <w:t xml:space="preserve"> but </w:t>
      </w:r>
      <w:del w:id="151" w:author="Author" w:date="2023-07-20T18:06:00Z">
        <w:r w:rsidRPr="009553C9" w:rsidDel="004642E5">
          <w:delText xml:space="preserve">that </w:delText>
        </w:r>
      </w:del>
      <w:ins w:id="152" w:author="Author" w:date="2023-07-20T18:06:00Z">
        <w:r w:rsidR="004642E5">
          <w:t>which</w:t>
        </w:r>
        <w:r w:rsidR="004642E5" w:rsidRPr="009553C9">
          <w:t xml:space="preserve"> </w:t>
        </w:r>
      </w:ins>
      <w:r w:rsidRPr="009553C9">
        <w:t xml:space="preserve">are unprovable within the same system. More exactly, the first incompleteness theorem shows that in any formal system </w:t>
      </w:r>
      <w:r w:rsidRPr="009553C9">
        <w:rPr>
          <w:i/>
          <w:iCs/>
        </w:rPr>
        <w:t>F</w:t>
      </w:r>
      <w:r w:rsidRPr="009553C9">
        <w:t xml:space="preserve"> sufficiently expressive to contain arithmetic, there is one formula </w:t>
      </w:r>
      <w:r w:rsidRPr="009553C9">
        <w:rPr>
          <w:i/>
          <w:iCs/>
        </w:rPr>
        <w:t>f</w:t>
      </w:r>
      <w:r w:rsidRPr="009553C9">
        <w:t xml:space="preserve"> such that, if </w:t>
      </w:r>
      <w:r w:rsidRPr="009553C9">
        <w:rPr>
          <w:i/>
          <w:iCs/>
        </w:rPr>
        <w:t>F</w:t>
      </w:r>
      <w:r w:rsidRPr="009553C9">
        <w:t xml:space="preserve"> is coherent, then neither </w:t>
      </w:r>
      <w:r w:rsidRPr="009553C9">
        <w:rPr>
          <w:i/>
          <w:iCs/>
        </w:rPr>
        <w:t>f</w:t>
      </w:r>
      <w:r w:rsidRPr="009553C9">
        <w:t xml:space="preserve"> nor its negation </w:t>
      </w:r>
      <w:r w:rsidRPr="009553C9">
        <w:rPr>
          <w:i/>
          <w:iCs/>
        </w:rPr>
        <w:t>not-f</w:t>
      </w:r>
      <w:r w:rsidRPr="009553C9">
        <w:t xml:space="preserve"> are demonstrable in </w:t>
      </w:r>
      <w:r w:rsidRPr="009553C9">
        <w:rPr>
          <w:i/>
          <w:iCs/>
        </w:rPr>
        <w:t>T</w:t>
      </w:r>
      <w:r w:rsidRPr="009553C9">
        <w:t>. Therefore, logical consistency and completeness are incompatible. The second incompleteness theorem (</w:t>
      </w:r>
      <w:del w:id="153" w:author="Author" w:date="2023-08-07T19:41:00Z">
        <w:r w:rsidRPr="009553C9" w:rsidDel="00687FB3">
          <w:delText>“</w:delText>
        </w:r>
      </w:del>
      <w:r w:rsidRPr="009553C9">
        <w:t>Theorem XI</w:t>
      </w:r>
      <w:del w:id="154" w:author="Author" w:date="2023-08-07T19:41:00Z">
        <w:r w:rsidRPr="009553C9" w:rsidDel="00687FB3">
          <w:delText>”</w:delText>
        </w:r>
      </w:del>
      <w:r w:rsidRPr="009553C9">
        <w:t xml:space="preserve">) is an extension of the first showing that such a formal system </w:t>
      </w:r>
      <w:r w:rsidRPr="009553C9">
        <w:rPr>
          <w:i/>
          <w:iCs/>
        </w:rPr>
        <w:t>F</w:t>
      </w:r>
      <w:r w:rsidRPr="009553C9">
        <w:t xml:space="preserve"> (for instance, Peano’s arithmetic) cannot demonstrate its own consistency. </w:t>
      </w:r>
      <w:r w:rsidRPr="009553C9">
        <w:rPr>
          <w:rFonts w:eastAsia="Times New Roman"/>
          <w:lang w:eastAsia="it-IT"/>
        </w:rPr>
        <w:t xml:space="preserve">Logicians and mathematicians generally believe that Gödel’s incompleteness theorems dealt a decisive blow to Hilbert's second problem that asked for a finitary consistency proof for arithmetic. In fact, the second incompleteness theorem is often viewed as making that problem impossible. </w:t>
      </w:r>
      <w:r w:rsidRPr="009553C9">
        <w:t xml:space="preserve">As a general consequence, the two theorems show that Hilbert's program </w:t>
      </w:r>
      <w:ins w:id="155" w:author="Author" w:date="2023-07-20T18:08:00Z">
        <w:r w:rsidR="004642E5">
          <w:t xml:space="preserve">that </w:t>
        </w:r>
      </w:ins>
      <w:r w:rsidRPr="009553C9">
        <w:t>aim</w:t>
      </w:r>
      <w:ins w:id="156" w:author="Author" w:date="2023-07-20T18:08:00Z">
        <w:r w:rsidR="004642E5">
          <w:t>ed</w:t>
        </w:r>
      </w:ins>
      <w:del w:id="157" w:author="Author" w:date="2023-07-20T18:08:00Z">
        <w:r w:rsidRPr="009553C9" w:rsidDel="004642E5">
          <w:delText>ing</w:delText>
        </w:r>
      </w:del>
      <w:r w:rsidRPr="009553C9">
        <w:t xml:space="preserve"> </w:t>
      </w:r>
      <w:del w:id="158" w:author="Author" w:date="2023-07-20T18:08:00Z">
        <w:r w:rsidRPr="009553C9" w:rsidDel="004642E5">
          <w:delText>a</w:delText>
        </w:r>
      </w:del>
      <w:r w:rsidRPr="009553C9">
        <w:t>t</w:t>
      </w:r>
      <w:ins w:id="159" w:author="Author" w:date="2023-07-20T18:08:00Z">
        <w:r w:rsidR="004642E5">
          <w:t>o</w:t>
        </w:r>
      </w:ins>
      <w:r w:rsidRPr="009553C9">
        <w:t xml:space="preserve"> find</w:t>
      </w:r>
      <w:del w:id="160" w:author="Author" w:date="2023-07-20T18:08:00Z">
        <w:r w:rsidRPr="009553C9" w:rsidDel="004642E5">
          <w:delText>ing</w:delText>
        </w:r>
      </w:del>
      <w:r w:rsidRPr="009553C9">
        <w:t xml:space="preserve"> a complete and consistent set of axioms for all mathematics is impossible.</w:t>
      </w:r>
    </w:p>
    <w:p w14:paraId="3C074C31" w14:textId="7CA9235E" w:rsidR="00777BC2" w:rsidRPr="009553C9" w:rsidRDefault="00777BC2" w:rsidP="00697DC6">
      <w:pPr>
        <w:pStyle w:val="IndentParagraph"/>
        <w:rPr>
          <w:rFonts w:eastAsia="Times New Roman"/>
          <w:lang w:eastAsia="it-IT"/>
        </w:rPr>
      </w:pPr>
      <w:r w:rsidRPr="009553C9">
        <w:rPr>
          <w:rFonts w:eastAsia="Times New Roman"/>
          <w:lang w:eastAsia="it-IT"/>
        </w:rPr>
        <w:t xml:space="preserve">The incompleteness theorems proved by Gödel were the first and the most important theorems on the limitations of formal systems. Just two years later in 1933, Alfred Tarski proved the so-called “undefinability theorem” dealing with the formal undefinability of truth. </w:t>
      </w:r>
      <w:del w:id="161" w:author="Author" w:date="2023-07-20T18:08:00Z">
        <w:r w:rsidRPr="009553C9" w:rsidDel="004642E5">
          <w:rPr>
            <w:rFonts w:eastAsia="Times New Roman"/>
            <w:lang w:eastAsia="it-IT"/>
          </w:rPr>
          <w:delText xml:space="preserve">The </w:delText>
        </w:r>
      </w:del>
      <w:r w:rsidRPr="009553C9">
        <w:rPr>
          <w:rFonts w:eastAsia="Times New Roman"/>
          <w:lang w:eastAsia="it-IT"/>
        </w:rPr>
        <w:t xml:space="preserve">Tarski’s theorem states that arithmetical truth cannot be defined within arithmetic itself. Informally, this means that truth of the language of a formal system must be undefinable in the system. After this result, </w:t>
      </w:r>
      <w:del w:id="162" w:author="Author" w:date="2023-07-20T18:15:00Z">
        <w:r w:rsidRPr="009553C9" w:rsidDel="00814213">
          <w:rPr>
            <w:rFonts w:eastAsia="Times New Roman"/>
            <w:lang w:eastAsia="it-IT"/>
          </w:rPr>
          <w:delText xml:space="preserve">other </w:delText>
        </w:r>
      </w:del>
      <w:r w:rsidRPr="009553C9">
        <w:rPr>
          <w:rFonts w:eastAsia="Times New Roman"/>
          <w:lang w:eastAsia="it-IT"/>
        </w:rPr>
        <w:t xml:space="preserve">two </w:t>
      </w:r>
      <w:ins w:id="163" w:author="Author" w:date="2023-07-20T18:15:00Z">
        <w:r w:rsidR="00814213" w:rsidRPr="009553C9">
          <w:rPr>
            <w:rFonts w:eastAsia="Times New Roman"/>
            <w:lang w:eastAsia="it-IT"/>
          </w:rPr>
          <w:t xml:space="preserve">other </w:t>
        </w:r>
      </w:ins>
      <w:r w:rsidRPr="009553C9">
        <w:rPr>
          <w:rFonts w:eastAsia="Times New Roman"/>
          <w:lang w:eastAsia="it-IT"/>
        </w:rPr>
        <w:t xml:space="preserve">contributions by Alonso Church and Alan Turing proved the limits of </w:t>
      </w:r>
      <w:del w:id="164" w:author="Author" w:date="2023-07-20T18:09:00Z">
        <w:r w:rsidRPr="009553C9" w:rsidDel="004642E5">
          <w:rPr>
            <w:rFonts w:eastAsia="Times New Roman"/>
            <w:lang w:eastAsia="it-IT"/>
          </w:rPr>
          <w:delText xml:space="preserve">the </w:delText>
        </w:r>
      </w:del>
      <w:r w:rsidRPr="009553C9">
        <w:rPr>
          <w:rFonts w:eastAsia="Times New Roman"/>
          <w:lang w:eastAsia="it-IT"/>
        </w:rPr>
        <w:t xml:space="preserve">Hilbert’s program and contributed to the foundation of computer science. In the framework of his program, </w:t>
      </w:r>
      <w:ins w:id="165" w:author="Author" w:date="2023-07-20T18:10:00Z">
        <w:r w:rsidR="004642E5">
          <w:rPr>
            <w:rFonts w:eastAsia="Times New Roman"/>
            <w:lang w:eastAsia="it-IT"/>
          </w:rPr>
          <w:t xml:space="preserve">presented </w:t>
        </w:r>
      </w:ins>
      <w:del w:id="166" w:author="Author" w:date="2023-07-20T18:10:00Z">
        <w:r w:rsidRPr="009553C9" w:rsidDel="004642E5">
          <w:rPr>
            <w:rFonts w:eastAsia="Times New Roman"/>
            <w:lang w:eastAsia="it-IT"/>
          </w:rPr>
          <w:delText xml:space="preserve">in 1928 </w:delText>
        </w:r>
      </w:del>
      <w:r w:rsidRPr="009553C9">
        <w:rPr>
          <w:rFonts w:eastAsia="Times New Roman"/>
          <w:lang w:eastAsia="it-IT"/>
        </w:rPr>
        <w:t xml:space="preserve">at the </w:t>
      </w:r>
      <w:ins w:id="167" w:author="Author" w:date="2023-07-20T18:10:00Z">
        <w:r w:rsidR="004642E5" w:rsidRPr="009553C9">
          <w:rPr>
            <w:rFonts w:eastAsia="Times New Roman"/>
            <w:lang w:eastAsia="it-IT"/>
          </w:rPr>
          <w:t xml:space="preserve">1928 </w:t>
        </w:r>
      </w:ins>
      <w:r w:rsidRPr="009553C9">
        <w:rPr>
          <w:rFonts w:eastAsia="Times New Roman"/>
          <w:lang w:eastAsia="it-IT"/>
        </w:rPr>
        <w:t xml:space="preserve">International Congress of Mathematicians in Bologna, Italy, Hilbert posed a problem that became known as </w:t>
      </w:r>
      <w:del w:id="168" w:author="Author" w:date="2023-07-20T18:11:00Z">
        <w:r w:rsidRPr="009553C9" w:rsidDel="004642E5">
          <w:rPr>
            <w:rFonts w:eastAsia="Times New Roman"/>
            <w:lang w:eastAsia="it-IT"/>
          </w:rPr>
          <w:delText>“</w:delText>
        </w:r>
      </w:del>
      <w:r w:rsidRPr="009553C9">
        <w:rPr>
          <w:rFonts w:eastAsia="Times New Roman"/>
          <w:i/>
          <w:iCs/>
          <w:lang w:eastAsia="it-IT"/>
        </w:rPr>
        <w:t>Entscheidungsproblem</w:t>
      </w:r>
      <w:del w:id="169" w:author="Author" w:date="2023-07-20T18:11:00Z">
        <w:r w:rsidRPr="009553C9" w:rsidDel="004642E5">
          <w:rPr>
            <w:rFonts w:eastAsia="Times New Roman"/>
            <w:lang w:eastAsia="it-IT"/>
          </w:rPr>
          <w:delText>”</w:delText>
        </w:r>
      </w:del>
      <w:r w:rsidRPr="009553C9">
        <w:rPr>
          <w:rFonts w:eastAsia="Times New Roman"/>
          <w:lang w:eastAsia="it-IT"/>
        </w:rPr>
        <w:t xml:space="preserve"> (</w:t>
      </w:r>
      <w:del w:id="170" w:author="Author" w:date="2023-07-20T18:11:00Z">
        <w:r w:rsidRPr="009553C9" w:rsidDel="004642E5">
          <w:rPr>
            <w:rFonts w:eastAsia="Times New Roman"/>
            <w:lang w:eastAsia="it-IT"/>
          </w:rPr>
          <w:delText>“</w:delText>
        </w:r>
      </w:del>
      <w:r w:rsidRPr="009553C9">
        <w:rPr>
          <w:rFonts w:eastAsia="Times New Roman"/>
          <w:lang w:eastAsia="it-IT"/>
        </w:rPr>
        <w:t>decision problem</w:t>
      </w:r>
      <w:del w:id="171" w:author="Author" w:date="2023-07-20T18:11:00Z">
        <w:r w:rsidRPr="009553C9" w:rsidDel="004642E5">
          <w:rPr>
            <w:rFonts w:eastAsia="Times New Roman"/>
            <w:lang w:eastAsia="it-IT"/>
          </w:rPr>
          <w:delText>”</w:delText>
        </w:r>
      </w:del>
      <w:r w:rsidRPr="009553C9">
        <w:rPr>
          <w:rFonts w:eastAsia="Times New Roman"/>
          <w:lang w:eastAsia="it-IT"/>
        </w:rPr>
        <w:t xml:space="preserve">). That problem asks for an algorithm that </w:t>
      </w:r>
      <w:r w:rsidRPr="009553C9">
        <w:rPr>
          <w:rFonts w:eastAsia="Times New Roman"/>
          <w:lang w:eastAsia="it-IT"/>
        </w:rPr>
        <w:lastRenderedPageBreak/>
        <w:t>considers, as input, a statement, and answers “Yes” or “No”</w:t>
      </w:r>
      <w:ins w:id="172" w:author="PDMR5" w:date="2023-06-07T15:15:00Z">
        <w:r w:rsidRPr="009553C9">
          <w:rPr>
            <w:rFonts w:eastAsia="Times New Roman"/>
            <w:lang w:eastAsia="it-IT"/>
          </w:rPr>
          <w:t xml:space="preserve"> [</w:t>
        </w:r>
        <w:r w:rsidRPr="009553C9">
          <w:t>Turing 1937]</w:t>
        </w:r>
      </w:ins>
      <w:del w:id="173" w:author="PDMR5" w:date="2023-06-07T15:15:00Z">
        <w:r w:rsidRPr="009553C9" w:rsidDel="00E41DB6">
          <w:rPr>
            <w:rFonts w:eastAsia="Times New Roman"/>
            <w:lang w:eastAsia="it-IT"/>
          </w:rPr>
          <w:delText xml:space="preserve"> [3]</w:delText>
        </w:r>
      </w:del>
      <w:r w:rsidRPr="009553C9">
        <w:rPr>
          <w:rFonts w:eastAsia="Times New Roman"/>
          <w:lang w:eastAsia="it-IT"/>
        </w:rPr>
        <w:t xml:space="preserve"> to whether the statement is valid in every structure satisfying the axioms, that is</w:t>
      </w:r>
      <w:ins w:id="174" w:author="Author" w:date="2023-07-20T18:14:00Z">
        <w:r w:rsidR="00814213">
          <w:rPr>
            <w:rFonts w:eastAsia="Times New Roman"/>
            <w:lang w:eastAsia="it-IT"/>
          </w:rPr>
          <w:t>,</w:t>
        </w:r>
      </w:ins>
      <w:r w:rsidRPr="009553C9">
        <w:rPr>
          <w:rFonts w:eastAsia="Times New Roman"/>
          <w:lang w:eastAsia="it-IT"/>
        </w:rPr>
        <w:t xml:space="preserve"> universally valid. Indeed, the </w:t>
      </w:r>
      <w:r w:rsidRPr="009553C9">
        <w:rPr>
          <w:rFonts w:eastAsia="Times New Roman"/>
          <w:i/>
          <w:iCs/>
          <w:lang w:eastAsia="it-IT"/>
        </w:rPr>
        <w:t>Entscheidungsproblem</w:t>
      </w:r>
      <w:r w:rsidRPr="009553C9">
        <w:rPr>
          <w:rFonts w:eastAsia="Times New Roman"/>
          <w:lang w:eastAsia="it-IT"/>
        </w:rPr>
        <w:t xml:space="preserve"> could be solved by an algorithm (a mechanical procedure) capable </w:t>
      </w:r>
      <w:del w:id="175" w:author="Author" w:date="2023-07-20T18:14:00Z">
        <w:r w:rsidRPr="009553C9" w:rsidDel="00814213">
          <w:rPr>
            <w:rFonts w:eastAsia="Times New Roman"/>
            <w:lang w:eastAsia="it-IT"/>
          </w:rPr>
          <w:delText>t</w:delText>
        </w:r>
      </w:del>
      <w:r w:rsidRPr="009553C9">
        <w:rPr>
          <w:rFonts w:eastAsia="Times New Roman"/>
          <w:lang w:eastAsia="it-IT"/>
        </w:rPr>
        <w:t>o</w:t>
      </w:r>
      <w:ins w:id="176" w:author="Author" w:date="2023-07-20T18:14:00Z">
        <w:r w:rsidR="00814213">
          <w:rPr>
            <w:rFonts w:eastAsia="Times New Roman"/>
            <w:lang w:eastAsia="it-IT"/>
          </w:rPr>
          <w:t>f</w:t>
        </w:r>
      </w:ins>
      <w:r w:rsidRPr="009553C9">
        <w:rPr>
          <w:rFonts w:eastAsia="Times New Roman"/>
          <w:lang w:eastAsia="it-IT"/>
        </w:rPr>
        <w:t xml:space="preserve"> decid</w:t>
      </w:r>
      <w:del w:id="177" w:author="Author" w:date="2023-07-20T18:14:00Z">
        <w:r w:rsidRPr="009553C9" w:rsidDel="00814213">
          <w:rPr>
            <w:rFonts w:eastAsia="Times New Roman"/>
            <w:lang w:eastAsia="it-IT"/>
          </w:rPr>
          <w:delText>e</w:delText>
        </w:r>
      </w:del>
      <w:ins w:id="178" w:author="Author" w:date="2023-07-20T18:14:00Z">
        <w:r w:rsidR="00814213">
          <w:rPr>
            <w:rFonts w:eastAsia="Times New Roman"/>
            <w:lang w:eastAsia="it-IT"/>
          </w:rPr>
          <w:t>ing</w:t>
        </w:r>
      </w:ins>
      <w:r w:rsidRPr="009553C9">
        <w:rPr>
          <w:rFonts w:eastAsia="Times New Roman"/>
          <w:lang w:eastAsia="it-IT"/>
        </w:rPr>
        <w:t xml:space="preserve"> whether any given statement is provable from the axioms using the rules of logic. Seven years later, between 1935 and 1936, Alan Turing and Alonzo Church independently proved that a general solution to the </w:t>
      </w:r>
      <w:r w:rsidRPr="009553C9">
        <w:rPr>
          <w:rFonts w:eastAsia="Times New Roman"/>
          <w:i/>
          <w:iCs/>
          <w:lang w:eastAsia="it-IT"/>
        </w:rPr>
        <w:t>Entscheidungsproblem</w:t>
      </w:r>
      <w:r w:rsidRPr="009553C9">
        <w:rPr>
          <w:rFonts w:eastAsia="Times New Roman"/>
          <w:lang w:eastAsia="it-IT"/>
        </w:rPr>
        <w:t xml:space="preserve"> is not possible. In their works</w:t>
      </w:r>
      <w:ins w:id="179" w:author="Author" w:date="2023-08-07T19:43:00Z">
        <w:r w:rsidR="00687FB3">
          <w:rPr>
            <w:rFonts w:eastAsia="Times New Roman"/>
            <w:lang w:eastAsia="it-IT"/>
          </w:rPr>
          <w:t>,</w:t>
        </w:r>
      </w:ins>
      <w:r w:rsidRPr="009553C9">
        <w:rPr>
          <w:rFonts w:eastAsia="Times New Roman"/>
          <w:lang w:eastAsia="it-IT"/>
        </w:rPr>
        <w:t xml:space="preserve"> </w:t>
      </w:r>
      <w:ins w:id="180" w:author="Author" w:date="2023-07-20T18:42:00Z">
        <w:r w:rsidR="00B201FB">
          <w:rPr>
            <w:rFonts w:eastAsia="Times New Roman"/>
            <w:lang w:eastAsia="it-IT"/>
          </w:rPr>
          <w:t xml:space="preserve">it </w:t>
        </w:r>
      </w:ins>
      <w:r w:rsidRPr="009553C9">
        <w:rPr>
          <w:rFonts w:eastAsia="Times New Roman"/>
          <w:lang w:eastAsia="it-IT"/>
        </w:rPr>
        <w:t>is assumed that the intuitive notion of “effectively calculable</w:t>
      </w:r>
      <w:ins w:id="181" w:author="Author" w:date="2023-07-20T18:41:00Z">
        <w:r w:rsidR="00B201FB">
          <w:rPr>
            <w:rFonts w:eastAsia="Times New Roman"/>
            <w:lang w:eastAsia="it-IT"/>
          </w:rPr>
          <w:t>,</w:t>
        </w:r>
      </w:ins>
      <w:r w:rsidRPr="009553C9">
        <w:rPr>
          <w:rFonts w:eastAsia="Times New Roman"/>
          <w:lang w:eastAsia="it-IT"/>
        </w:rPr>
        <w:t>”</w:t>
      </w:r>
      <w:del w:id="182" w:author="Author" w:date="2023-07-20T18:41:00Z">
        <w:r w:rsidRPr="009553C9" w:rsidDel="00B201FB">
          <w:rPr>
            <w:rFonts w:eastAsia="Times New Roman"/>
            <w:lang w:eastAsia="it-IT"/>
          </w:rPr>
          <w:delText>,</w:delText>
        </w:r>
      </w:del>
      <w:r w:rsidRPr="009553C9">
        <w:rPr>
          <w:rFonts w:eastAsia="Times New Roman"/>
          <w:lang w:eastAsia="it-IT"/>
        </w:rPr>
        <w:t xml:space="preserve"> that is</w:t>
      </w:r>
      <w:ins w:id="183" w:author="Author" w:date="2023-07-20T18:41:00Z">
        <w:r w:rsidR="00B201FB">
          <w:rPr>
            <w:rFonts w:eastAsia="Times New Roman"/>
            <w:lang w:eastAsia="it-IT"/>
          </w:rPr>
          <w:t>,</w:t>
        </w:r>
      </w:ins>
      <w:r w:rsidRPr="009553C9">
        <w:rPr>
          <w:rFonts w:eastAsia="Times New Roman"/>
          <w:lang w:eastAsia="it-IT"/>
        </w:rPr>
        <w:t xml:space="preserve"> computable through a mechanical method, is captured by the functions computable by a Turing machine or, equivalently, by those expressible in a formalism known as </w:t>
      </w:r>
      <w:r w:rsidRPr="009553C9">
        <w:rPr>
          <w:rFonts w:eastAsia="Times New Roman"/>
          <w:i/>
          <w:iCs/>
          <w:lang w:eastAsia="it-IT"/>
        </w:rPr>
        <w:t>lambda calculus</w:t>
      </w:r>
      <w:ins w:id="184" w:author="PDMR4" w:date="2023-06-07T18:08:00Z">
        <w:r w:rsidR="00741EED" w:rsidRPr="009553C9">
          <w:rPr>
            <w:rFonts w:eastAsia="Times New Roman"/>
            <w:i/>
            <w:iCs/>
            <w:lang w:eastAsia="it-IT"/>
          </w:rPr>
          <w:t>.</w:t>
        </w:r>
      </w:ins>
      <w:r w:rsidRPr="009553C9">
        <w:rPr>
          <w:rStyle w:val="FootnoteReference"/>
          <w:rFonts w:eastAsia="Times New Roman"/>
          <w:iCs/>
          <w:lang w:eastAsia="it-IT"/>
          <w:rPrChange w:id="185" w:author="PDMR5" w:date="2023-06-07T17:02:00Z">
            <w:rPr>
              <w:rStyle w:val="FootnoteReference"/>
              <w:rFonts w:eastAsia="Times New Roman"/>
              <w:i/>
              <w:iCs/>
              <w:lang w:eastAsia="it-IT"/>
            </w:rPr>
          </w:rPrChange>
        </w:rPr>
        <w:footnoteReference w:id="1"/>
      </w:r>
      <w:del w:id="188" w:author="PDMR4" w:date="2023-06-07T18:08:00Z">
        <w:r w:rsidRPr="009553C9" w:rsidDel="00741EED">
          <w:rPr>
            <w:rFonts w:eastAsia="Times New Roman"/>
            <w:lang w:eastAsia="it-IT"/>
          </w:rPr>
          <w:delText>.</w:delText>
        </w:r>
      </w:del>
      <w:r w:rsidRPr="009553C9">
        <w:rPr>
          <w:rFonts w:eastAsia="Times New Roman"/>
          <w:lang w:eastAsia="it-IT"/>
        </w:rPr>
        <w:t xml:space="preserve"> The American mathematician and logician Church proved that Hilbert's </w:t>
      </w:r>
      <w:r w:rsidRPr="009553C9">
        <w:rPr>
          <w:rFonts w:eastAsia="Times New Roman"/>
          <w:i/>
          <w:iCs/>
          <w:lang w:eastAsia="it-IT"/>
        </w:rPr>
        <w:t>Entscheidungsproblem</w:t>
      </w:r>
      <w:r w:rsidRPr="009553C9">
        <w:rPr>
          <w:rFonts w:eastAsia="Times New Roman"/>
          <w:lang w:eastAsia="it-IT"/>
        </w:rPr>
        <w:t xml:space="preserve"> is unsolvable, and </w:t>
      </w:r>
      <w:del w:id="189" w:author="Author" w:date="2023-07-20T18:43:00Z">
        <w:r w:rsidRPr="009553C9" w:rsidDel="00B201FB">
          <w:rPr>
            <w:rFonts w:eastAsia="Times New Roman"/>
            <w:lang w:eastAsia="it-IT"/>
          </w:rPr>
          <w:delText xml:space="preserve">the </w:delText>
        </w:r>
      </w:del>
      <w:r w:rsidRPr="009553C9">
        <w:rPr>
          <w:rFonts w:eastAsia="Times New Roman"/>
          <w:lang w:eastAsia="it-IT"/>
        </w:rPr>
        <w:t xml:space="preserve">Turing's theorem </w:t>
      </w:r>
      <w:ins w:id="190" w:author="Author" w:date="2023-07-20T18:44:00Z">
        <w:r w:rsidR="00B201FB">
          <w:rPr>
            <w:rFonts w:eastAsia="Times New Roman"/>
            <w:lang w:eastAsia="it-IT"/>
          </w:rPr>
          <w:t xml:space="preserve">states </w:t>
        </w:r>
      </w:ins>
      <w:r w:rsidRPr="009553C9">
        <w:rPr>
          <w:rFonts w:eastAsia="Times New Roman"/>
          <w:lang w:eastAsia="it-IT"/>
        </w:rPr>
        <w:t>that there is no algorithm to solve the halting problem.</w:t>
      </w:r>
      <w:ins w:id="191" w:author="Author" w:date="2023-07-20T18:45:00Z">
        <w:r w:rsidR="00B201FB">
          <w:rPr>
            <w:rFonts w:eastAsia="Times New Roman"/>
            <w:lang w:eastAsia="it-IT"/>
          </w:rPr>
          <w:t xml:space="preserve"> </w:t>
        </w:r>
      </w:ins>
    </w:p>
    <w:p w14:paraId="7F02D235" w14:textId="5B943D1F" w:rsidR="00777BC2" w:rsidRPr="009553C9" w:rsidRDefault="00777BC2" w:rsidP="00697DC6">
      <w:pPr>
        <w:pStyle w:val="IndentParagraph"/>
        <w:rPr>
          <w:rFonts w:eastAsia="Times New Roman"/>
          <w:lang w:eastAsia="it-IT"/>
        </w:rPr>
      </w:pPr>
      <w:r w:rsidRPr="009553C9">
        <w:rPr>
          <w:rFonts w:eastAsia="Times New Roman"/>
          <w:lang w:eastAsia="it-IT"/>
        </w:rPr>
        <w:t xml:space="preserve">In fact, to be able to respond to </w:t>
      </w:r>
      <w:del w:id="192" w:author="Author" w:date="2023-07-20T18:45:00Z">
        <w:r w:rsidRPr="009553C9" w:rsidDel="00B201FB">
          <w:rPr>
            <w:rFonts w:eastAsia="Times New Roman"/>
            <w:lang w:eastAsia="it-IT"/>
          </w:rPr>
          <w:delText xml:space="preserve">the </w:delText>
        </w:r>
      </w:del>
      <w:r w:rsidRPr="009553C9">
        <w:rPr>
          <w:rFonts w:eastAsia="Times New Roman"/>
          <w:lang w:eastAsia="it-IT"/>
        </w:rPr>
        <w:t xml:space="preserve">Hilbert’s decision problem in a rigorous way, it was necessary to specify in a formal manner the concept of algorithm. Alonzo Church, with the contribution of his student Stephen Kleene, proposed the </w:t>
      </w:r>
      <w:r w:rsidRPr="009553C9">
        <w:rPr>
          <w:rFonts w:eastAsia="Times New Roman"/>
          <w:i/>
          <w:iCs/>
          <w:lang w:eastAsia="it-IT"/>
        </w:rPr>
        <w:t>lambda calculus</w:t>
      </w:r>
      <w:r w:rsidRPr="009553C9">
        <w:rPr>
          <w:rFonts w:eastAsia="Times New Roman"/>
          <w:lang w:eastAsia="it-IT"/>
        </w:rPr>
        <w:t>, while Alan Turing proposed the abstract machines theoretical model (now known as “Turing machines”). In the spring of 1935</w:t>
      </w:r>
      <w:ins w:id="193" w:author="Author" w:date="2023-07-20T18:45:00Z">
        <w:r w:rsidR="00B201FB">
          <w:rPr>
            <w:rFonts w:eastAsia="Times New Roman"/>
            <w:lang w:eastAsia="it-IT"/>
          </w:rPr>
          <w:t>,</w:t>
        </w:r>
      </w:ins>
      <w:r w:rsidRPr="009553C9">
        <w:rPr>
          <w:rFonts w:eastAsia="Times New Roman"/>
          <w:lang w:eastAsia="it-IT"/>
        </w:rPr>
        <w:t xml:space="preserve"> Alan Turing was in Cambridge </w:t>
      </w:r>
      <w:del w:id="194" w:author="Author" w:date="2023-07-20T18:46:00Z">
        <w:r w:rsidRPr="009553C9" w:rsidDel="00B201FB">
          <w:rPr>
            <w:rFonts w:eastAsia="Times New Roman"/>
            <w:lang w:eastAsia="it-IT"/>
          </w:rPr>
          <w:delText xml:space="preserve">where </w:delText>
        </w:r>
      </w:del>
      <w:ins w:id="195" w:author="Author" w:date="2023-07-20T18:46:00Z">
        <w:r w:rsidR="00B201FB">
          <w:rPr>
            <w:rFonts w:eastAsia="Times New Roman"/>
            <w:lang w:eastAsia="it-IT"/>
          </w:rPr>
          <w:t>to</w:t>
        </w:r>
        <w:r w:rsidR="00B201FB" w:rsidRPr="009553C9">
          <w:rPr>
            <w:rFonts w:eastAsia="Times New Roman"/>
            <w:lang w:eastAsia="it-IT"/>
          </w:rPr>
          <w:t xml:space="preserve"> </w:t>
        </w:r>
      </w:ins>
      <w:r w:rsidRPr="009553C9">
        <w:rPr>
          <w:rFonts w:eastAsia="Times New Roman"/>
          <w:lang w:eastAsia="it-IT"/>
        </w:rPr>
        <w:t>attend</w:t>
      </w:r>
      <w:del w:id="196" w:author="Author" w:date="2023-07-20T18:46:00Z">
        <w:r w:rsidRPr="009553C9" w:rsidDel="00B201FB">
          <w:rPr>
            <w:rFonts w:eastAsia="Times New Roman"/>
            <w:lang w:eastAsia="it-IT"/>
          </w:rPr>
          <w:delText>ed</w:delText>
        </w:r>
      </w:del>
      <w:r w:rsidRPr="009553C9">
        <w:rPr>
          <w:rFonts w:eastAsia="Times New Roman"/>
          <w:lang w:eastAsia="it-IT"/>
        </w:rPr>
        <w:t xml:space="preserve"> a course of lectures </w:t>
      </w:r>
      <w:ins w:id="197" w:author="Author" w:date="2023-07-20T18:46:00Z">
        <w:r w:rsidR="00B201FB" w:rsidRPr="009553C9">
          <w:rPr>
            <w:rFonts w:eastAsia="Times New Roman"/>
            <w:lang w:eastAsia="it-IT"/>
          </w:rPr>
          <w:t xml:space="preserve">on the foundations of mathematics </w:t>
        </w:r>
      </w:ins>
      <w:r w:rsidRPr="009553C9">
        <w:rPr>
          <w:rFonts w:eastAsia="Times New Roman"/>
          <w:lang w:eastAsia="it-IT"/>
        </w:rPr>
        <w:t xml:space="preserve">taught by the brilliant mathematician Max Newman </w:t>
      </w:r>
      <w:del w:id="198" w:author="Author" w:date="2023-07-20T18:46:00Z">
        <w:r w:rsidRPr="009553C9" w:rsidDel="00B201FB">
          <w:rPr>
            <w:rFonts w:eastAsia="Times New Roman"/>
            <w:lang w:eastAsia="it-IT"/>
          </w:rPr>
          <w:delText>on the foundations of mathematics</w:delText>
        </w:r>
      </w:del>
      <w:ins w:id="199" w:author="PDMR5" w:date="2023-06-07T15:15:00Z">
        <w:del w:id="200" w:author="Author" w:date="2023-07-20T18:46:00Z">
          <w:r w:rsidRPr="009553C9" w:rsidDel="00B201FB">
            <w:rPr>
              <w:rFonts w:eastAsia="Times New Roman"/>
              <w:lang w:eastAsia="it-IT"/>
            </w:rPr>
            <w:delText xml:space="preserve"> </w:delText>
          </w:r>
        </w:del>
        <w:r w:rsidRPr="009553C9">
          <w:rPr>
            <w:rFonts w:eastAsia="Times New Roman"/>
            <w:lang w:eastAsia="it-IT"/>
          </w:rPr>
          <w:t>[</w:t>
        </w:r>
        <w:r w:rsidRPr="009553C9">
          <w:t>Davis 2012]</w:t>
        </w:r>
      </w:ins>
      <w:del w:id="201" w:author="PDMR5" w:date="2023-06-07T15:15:00Z">
        <w:r w:rsidRPr="009553C9" w:rsidDel="00E41DB6">
          <w:rPr>
            <w:rFonts w:eastAsia="Times New Roman"/>
            <w:lang w:eastAsia="it-IT"/>
          </w:rPr>
          <w:delText xml:space="preserve"> [4]</w:delText>
        </w:r>
      </w:del>
      <w:r w:rsidRPr="009553C9">
        <w:rPr>
          <w:rFonts w:eastAsia="Times New Roman"/>
          <w:lang w:eastAsia="it-IT"/>
        </w:rPr>
        <w:t>. In one of th</w:t>
      </w:r>
      <w:del w:id="202" w:author="Author" w:date="2023-08-07T18:40:00Z">
        <w:r w:rsidRPr="009553C9" w:rsidDel="008F7AA1">
          <w:rPr>
            <w:rFonts w:eastAsia="Times New Roman"/>
            <w:lang w:eastAsia="it-IT"/>
          </w:rPr>
          <w:delText>os</w:delText>
        </w:r>
      </w:del>
      <w:r w:rsidRPr="009553C9">
        <w:rPr>
          <w:rFonts w:eastAsia="Times New Roman"/>
          <w:lang w:eastAsia="it-IT"/>
        </w:rPr>
        <w:t>e lectures</w:t>
      </w:r>
      <w:ins w:id="203" w:author="Author" w:date="2023-07-20T18:46:00Z">
        <w:r w:rsidR="00B201FB">
          <w:rPr>
            <w:rFonts w:eastAsia="Times New Roman"/>
            <w:lang w:eastAsia="it-IT"/>
          </w:rPr>
          <w:t>,</w:t>
        </w:r>
      </w:ins>
      <w:r w:rsidRPr="009553C9">
        <w:rPr>
          <w:rFonts w:eastAsia="Times New Roman"/>
          <w:lang w:eastAsia="it-IT"/>
        </w:rPr>
        <w:t xml:space="preserve"> Turing learned of the </w:t>
      </w:r>
      <w:r w:rsidRPr="009553C9">
        <w:rPr>
          <w:rFonts w:eastAsia="Times New Roman"/>
          <w:i/>
          <w:iCs/>
          <w:lang w:eastAsia="it-IT"/>
        </w:rPr>
        <w:t>Entscheidungsproblem</w:t>
      </w:r>
      <w:r w:rsidRPr="009553C9">
        <w:rPr>
          <w:rFonts w:eastAsia="Times New Roman"/>
          <w:lang w:eastAsia="it-IT"/>
        </w:rPr>
        <w:t xml:space="preserve"> proposed by Hilbert in 1928. After that lecture</w:t>
      </w:r>
      <w:ins w:id="204" w:author="Author" w:date="2023-07-20T18:47:00Z">
        <w:r w:rsidR="00B201FB">
          <w:rPr>
            <w:rFonts w:eastAsia="Times New Roman"/>
            <w:lang w:eastAsia="it-IT"/>
          </w:rPr>
          <w:t>,</w:t>
        </w:r>
      </w:ins>
      <w:r w:rsidRPr="009553C9">
        <w:rPr>
          <w:rFonts w:eastAsia="Times New Roman"/>
          <w:lang w:eastAsia="it-IT"/>
        </w:rPr>
        <w:t xml:space="preserve"> Turing began to wonder how it could prove that a similar algorithm (</w:t>
      </w:r>
      <w:del w:id="205" w:author="Author" w:date="2023-07-20T18:47:00Z">
        <w:r w:rsidRPr="009553C9" w:rsidDel="00B201FB">
          <w:rPr>
            <w:rFonts w:eastAsia="Times New Roman"/>
            <w:lang w:eastAsia="it-IT"/>
          </w:rPr>
          <w:delText>that is</w:delText>
        </w:r>
      </w:del>
      <w:ins w:id="206" w:author="Author" w:date="2023-07-20T18:47:00Z">
        <w:r w:rsidR="00B201FB">
          <w:rPr>
            <w:rFonts w:eastAsia="Times New Roman"/>
            <w:lang w:eastAsia="it-IT"/>
          </w:rPr>
          <w:t>i.e.,</w:t>
        </w:r>
      </w:ins>
      <w:r w:rsidRPr="009553C9">
        <w:rPr>
          <w:rFonts w:eastAsia="Times New Roman"/>
          <w:lang w:eastAsia="it-IT"/>
        </w:rPr>
        <w:t xml:space="preserve"> a mechanical procedure) did not exist. In about a year</w:t>
      </w:r>
      <w:ins w:id="207" w:author="Author" w:date="2023-07-20T18:47:00Z">
        <w:r w:rsidR="00B201FB">
          <w:rPr>
            <w:rFonts w:eastAsia="Times New Roman"/>
            <w:lang w:eastAsia="it-IT"/>
          </w:rPr>
          <w:t>,</w:t>
        </w:r>
      </w:ins>
      <w:r w:rsidRPr="009553C9">
        <w:rPr>
          <w:rFonts w:eastAsia="Times New Roman"/>
          <w:lang w:eastAsia="it-IT"/>
        </w:rPr>
        <w:t xml:space="preserve"> he succeeded in this objective and in doing </w:t>
      </w:r>
      <w:del w:id="208" w:author="Author" w:date="2023-07-20T18:48:00Z">
        <w:r w:rsidRPr="009553C9" w:rsidDel="00B201FB">
          <w:rPr>
            <w:rFonts w:eastAsia="Times New Roman"/>
            <w:lang w:eastAsia="it-IT"/>
          </w:rPr>
          <w:delText xml:space="preserve">that </w:delText>
        </w:r>
      </w:del>
      <w:ins w:id="209" w:author="Author" w:date="2023-07-20T18:48:00Z">
        <w:r w:rsidR="00B201FB">
          <w:rPr>
            <w:rFonts w:eastAsia="Times New Roman"/>
            <w:lang w:eastAsia="it-IT"/>
          </w:rPr>
          <w:t>so</w:t>
        </w:r>
        <w:r w:rsidR="00B201FB" w:rsidRPr="009553C9">
          <w:rPr>
            <w:rFonts w:eastAsia="Times New Roman"/>
            <w:lang w:eastAsia="it-IT"/>
          </w:rPr>
          <w:t xml:space="preserve"> </w:t>
        </w:r>
      </w:ins>
      <w:r w:rsidRPr="009553C9">
        <w:rPr>
          <w:rFonts w:eastAsia="Times New Roman"/>
          <w:lang w:eastAsia="it-IT"/>
        </w:rPr>
        <w:t xml:space="preserve">he defined a mathematical model of an abstract computing device. This result was achieved in the spring of 1936, two years after completing his undergraduate degree, when Turing introduced the concept of the “Turing Machine” in the paper </w:t>
      </w:r>
      <w:r w:rsidRPr="009553C9">
        <w:t xml:space="preserve">titled </w:t>
      </w:r>
      <w:r w:rsidRPr="00B201FB">
        <w:t>“</w:t>
      </w:r>
      <w:r w:rsidRPr="00B201FB">
        <w:rPr>
          <w:rPrChange w:id="210" w:author="Author" w:date="2023-07-20T18:48:00Z">
            <w:rPr>
              <w:i/>
              <w:iCs/>
            </w:rPr>
          </w:rPrChange>
        </w:rPr>
        <w:t xml:space="preserve">On </w:t>
      </w:r>
      <w:r w:rsidRPr="00687FB3">
        <w:rPr>
          <w:rPrChange w:id="211" w:author="Author" w:date="2023-08-07T19:45:00Z">
            <w:rPr>
              <w:i/>
              <w:iCs/>
            </w:rPr>
          </w:rPrChange>
        </w:rPr>
        <w:t xml:space="preserve">computable numbers, with an application </w:t>
      </w:r>
      <w:r w:rsidRPr="00B201FB">
        <w:rPr>
          <w:rPrChange w:id="212" w:author="Author" w:date="2023-07-20T18:48:00Z">
            <w:rPr>
              <w:i/>
              <w:iCs/>
            </w:rPr>
          </w:rPrChange>
        </w:rPr>
        <w:t>to the Entscheidungsproblem</w:t>
      </w:r>
      <w:r w:rsidRPr="00B201FB">
        <w:t>”</w:t>
      </w:r>
      <w:r w:rsidRPr="009553C9">
        <w:t xml:space="preserve"> that he submitted in May 1936 and </w:t>
      </w:r>
      <w:del w:id="213" w:author="Author" w:date="2023-07-20T18:48:00Z">
        <w:r w:rsidRPr="009553C9" w:rsidDel="00B201FB">
          <w:delText>has been</w:delText>
        </w:r>
      </w:del>
      <w:ins w:id="214" w:author="Author" w:date="2023-07-20T18:48:00Z">
        <w:r w:rsidR="00B201FB">
          <w:t>was</w:t>
        </w:r>
      </w:ins>
      <w:r w:rsidRPr="009553C9">
        <w:t xml:space="preserve"> accepted in November 1936</w:t>
      </w:r>
      <w:ins w:id="215" w:author="PDMR5" w:date="2023-06-07T15:15:00Z">
        <w:r w:rsidRPr="009553C9">
          <w:t xml:space="preserve"> [Turing 1937]</w:t>
        </w:r>
      </w:ins>
      <w:del w:id="216" w:author="PDMR5" w:date="2023-06-07T15:19:00Z">
        <w:r w:rsidRPr="009553C9" w:rsidDel="00862621">
          <w:delText xml:space="preserve"> [3]</w:delText>
        </w:r>
      </w:del>
      <w:r w:rsidRPr="009553C9">
        <w:t xml:space="preserve">. </w:t>
      </w:r>
      <w:r w:rsidRPr="009553C9">
        <w:rPr>
          <w:rFonts w:eastAsia="Times New Roman"/>
          <w:lang w:eastAsia="it-IT"/>
        </w:rPr>
        <w:t>This model has since become the main abstract model of computation used by computer scientists.</w:t>
      </w:r>
    </w:p>
    <w:p w14:paraId="2A47365D" w14:textId="4FAC9920" w:rsidR="00777BC2" w:rsidRPr="009553C9" w:rsidRDefault="00777BC2" w:rsidP="00697DC6">
      <w:pPr>
        <w:pStyle w:val="IndentParagraph"/>
        <w:rPr>
          <w:rFonts w:eastAsia="Times New Roman"/>
          <w:lang w:eastAsia="it-IT"/>
        </w:rPr>
      </w:pPr>
      <w:r w:rsidRPr="009553C9">
        <w:rPr>
          <w:rFonts w:eastAsia="Times New Roman"/>
          <w:lang w:eastAsia="it-IT"/>
        </w:rPr>
        <w:t xml:space="preserve">In that paper, Turing replaced Gödel's universal arithmetic-based formal language with the abstract and simple theoretical devices that became known as Turing machines. In this way, he reframed </w:t>
      </w:r>
      <w:del w:id="217" w:author="Author" w:date="2023-07-20T18:50:00Z">
        <w:r w:rsidRPr="009553C9" w:rsidDel="00B201FB">
          <w:rPr>
            <w:rFonts w:eastAsia="Times New Roman"/>
            <w:lang w:eastAsia="it-IT"/>
          </w:rPr>
          <w:delText xml:space="preserve">the </w:delText>
        </w:r>
      </w:del>
      <w:ins w:id="218" w:author="Author" w:date="2023-07-20T18:50:00Z">
        <w:r w:rsidR="00B201FB" w:rsidRPr="009553C9">
          <w:rPr>
            <w:rFonts w:eastAsia="Times New Roman"/>
            <w:lang w:eastAsia="it-IT"/>
          </w:rPr>
          <w:t xml:space="preserve">Gödel's </w:t>
        </w:r>
      </w:ins>
      <w:r w:rsidRPr="009553C9">
        <w:rPr>
          <w:rFonts w:eastAsia="Times New Roman"/>
          <w:lang w:eastAsia="it-IT"/>
        </w:rPr>
        <w:t xml:space="preserve">results </w:t>
      </w:r>
      <w:del w:id="219" w:author="Author" w:date="2023-07-20T18:50:00Z">
        <w:r w:rsidRPr="009553C9" w:rsidDel="00B201FB">
          <w:rPr>
            <w:rFonts w:eastAsia="Times New Roman"/>
            <w:lang w:eastAsia="it-IT"/>
          </w:rPr>
          <w:delText xml:space="preserve">of Gödel's </w:delText>
        </w:r>
      </w:del>
      <w:r w:rsidRPr="009553C9">
        <w:rPr>
          <w:rFonts w:eastAsia="Times New Roman"/>
          <w:lang w:eastAsia="it-IT"/>
        </w:rPr>
        <w:t xml:space="preserve">on the limits of proof and computation, proving that his “universal computing machine” would be capable of </w:t>
      </w:r>
      <w:r w:rsidRPr="009553C9">
        <w:rPr>
          <w:rFonts w:eastAsia="Times New Roman"/>
          <w:lang w:eastAsia="it-IT"/>
        </w:rPr>
        <w:lastRenderedPageBreak/>
        <w:t>performing any possible mathematical computation if it were representable as an algorithm. From this</w:t>
      </w:r>
      <w:ins w:id="220" w:author="Author" w:date="2023-07-20T18:51:00Z">
        <w:r w:rsidR="00B201FB">
          <w:rPr>
            <w:rFonts w:eastAsia="Times New Roman"/>
            <w:lang w:eastAsia="it-IT"/>
          </w:rPr>
          <w:t>,</w:t>
        </w:r>
      </w:ins>
      <w:r w:rsidRPr="009553C9">
        <w:rPr>
          <w:rFonts w:eastAsia="Times New Roman"/>
          <w:lang w:eastAsia="it-IT"/>
        </w:rPr>
        <w:t xml:space="preserve"> he deduced that if a computation problem cannot be expressed as an algorithm, that is</w:t>
      </w:r>
      <w:ins w:id="221" w:author="Author" w:date="2023-07-20T18:51:00Z">
        <w:r w:rsidR="00B201FB">
          <w:rPr>
            <w:rFonts w:eastAsia="Times New Roman"/>
            <w:lang w:eastAsia="it-IT"/>
          </w:rPr>
          <w:t>,</w:t>
        </w:r>
      </w:ins>
      <w:r w:rsidRPr="009553C9">
        <w:rPr>
          <w:rFonts w:eastAsia="Times New Roman"/>
          <w:lang w:eastAsia="it-IT"/>
        </w:rPr>
        <w:t xml:space="preserve"> cannot be executed by a Turing machine, there is no solution for that problem. According to </w:t>
      </w:r>
      <w:del w:id="222" w:author="Author" w:date="2023-07-20T18:51:00Z">
        <w:r w:rsidRPr="009553C9" w:rsidDel="00B201FB">
          <w:rPr>
            <w:rFonts w:eastAsia="Times New Roman"/>
            <w:lang w:eastAsia="it-IT"/>
          </w:rPr>
          <w:delText xml:space="preserve">the </w:delText>
        </w:r>
      </w:del>
      <w:r w:rsidRPr="009553C9">
        <w:rPr>
          <w:rFonts w:eastAsia="Times New Roman"/>
          <w:lang w:eastAsia="it-IT"/>
        </w:rPr>
        <w:t>Turing’s definition</w:t>
      </w:r>
      <w:ins w:id="223" w:author="Author" w:date="2023-07-20T18:51:00Z">
        <w:r w:rsidR="00B201FB">
          <w:rPr>
            <w:rFonts w:eastAsia="Times New Roman"/>
            <w:lang w:eastAsia="it-IT"/>
          </w:rPr>
          <w:t>,</w:t>
        </w:r>
      </w:ins>
      <w:r w:rsidRPr="009553C9">
        <w:rPr>
          <w:rFonts w:eastAsia="Times New Roman"/>
          <w:lang w:eastAsia="it-IT"/>
        </w:rPr>
        <w:t xml:space="preserve"> a </w:t>
      </w:r>
      <w:r w:rsidRPr="009553C9">
        <w:rPr>
          <w:rFonts w:eastAsia="Times New Roman"/>
          <w:i/>
          <w:iCs/>
          <w:lang w:eastAsia="it-IT"/>
        </w:rPr>
        <w:t>computing machine</w:t>
      </w:r>
      <w:r w:rsidRPr="009553C9">
        <w:rPr>
          <w:rFonts w:eastAsia="Times New Roman"/>
          <w:lang w:eastAsia="it-IT"/>
        </w:rPr>
        <w:t xml:space="preserve"> is a machine capable of a finite set of configurations </w:t>
      </w:r>
      <w:r w:rsidRPr="009553C9">
        <w:rPr>
          <w:rFonts w:eastAsia="Times New Roman"/>
          <w:i/>
          <w:iCs/>
          <w:lang w:eastAsia="it-IT"/>
        </w:rPr>
        <w:t>q</w:t>
      </w:r>
      <w:r w:rsidRPr="009553C9">
        <w:rPr>
          <w:rFonts w:eastAsia="Times New Roman"/>
          <w:i/>
          <w:iCs/>
          <w:vertAlign w:val="subscript"/>
          <w:lang w:eastAsia="it-IT"/>
        </w:rPr>
        <w:t>1</w:t>
      </w:r>
      <w:r w:rsidRPr="009553C9">
        <w:rPr>
          <w:rFonts w:eastAsia="Times New Roman"/>
          <w:i/>
          <w:iCs/>
          <w:lang w:eastAsia="it-IT"/>
        </w:rPr>
        <w:t>,…,q</w:t>
      </w:r>
      <w:r w:rsidRPr="009553C9">
        <w:rPr>
          <w:rFonts w:eastAsia="Times New Roman"/>
          <w:i/>
          <w:iCs/>
          <w:vertAlign w:val="subscript"/>
          <w:lang w:eastAsia="it-IT"/>
        </w:rPr>
        <w:t>n</w:t>
      </w:r>
      <w:r w:rsidRPr="009553C9">
        <w:rPr>
          <w:rFonts w:eastAsia="Times New Roman"/>
          <w:lang w:eastAsia="it-IT"/>
        </w:rPr>
        <w:t xml:space="preserve"> (the so-called </w:t>
      </w:r>
      <w:r w:rsidRPr="009553C9">
        <w:rPr>
          <w:rFonts w:eastAsia="Times New Roman"/>
          <w:i/>
          <w:iCs/>
          <w:lang w:eastAsia="it-IT"/>
        </w:rPr>
        <w:t>m</w:t>
      </w:r>
      <w:r w:rsidRPr="009553C9">
        <w:rPr>
          <w:rFonts w:eastAsia="Times New Roman"/>
          <w:lang w:eastAsia="it-IT"/>
        </w:rPr>
        <w:t>-configurations). Formally</w:t>
      </w:r>
      <w:ins w:id="224" w:author="Author" w:date="2023-07-20T18:51:00Z">
        <w:r w:rsidR="00B201FB">
          <w:rPr>
            <w:rFonts w:eastAsia="Times New Roman"/>
            <w:lang w:eastAsia="it-IT"/>
          </w:rPr>
          <w:t>,</w:t>
        </w:r>
      </w:ins>
      <w:r w:rsidRPr="009553C9">
        <w:rPr>
          <w:rFonts w:eastAsia="Times New Roman"/>
          <w:lang w:eastAsia="it-IT"/>
        </w:rPr>
        <w:t xml:space="preserve"> a Turing machine is defined as a quadruple </w:t>
      </w:r>
      <w:r w:rsidRPr="009553C9">
        <w:rPr>
          <w:rFonts w:eastAsia="Times New Roman"/>
          <w:i/>
          <w:iCs/>
          <w:lang w:eastAsia="it-IT"/>
        </w:rPr>
        <w:t xml:space="preserve">T = (Q, </w:t>
      </w:r>
      <w:r w:rsidRPr="009553C9">
        <w:rPr>
          <w:rFonts w:ascii="Cambria" w:eastAsia="Times New Roman" w:hAnsi="Cambria" w:cs="Cambria"/>
          <w:i/>
          <w:iCs/>
          <w:lang w:eastAsia="it-IT"/>
        </w:rPr>
        <w:t>Σ</w:t>
      </w:r>
      <w:r w:rsidRPr="009553C9">
        <w:rPr>
          <w:rFonts w:eastAsia="Times New Roman"/>
          <w:i/>
          <w:iCs/>
          <w:lang w:eastAsia="it-IT"/>
        </w:rPr>
        <w:t xml:space="preserve">, s, </w:t>
      </w:r>
      <w:r w:rsidRPr="009553C9">
        <w:rPr>
          <w:rFonts w:ascii="Cambria" w:eastAsia="Times New Roman" w:hAnsi="Cambria" w:cs="Cambria"/>
          <w:i/>
          <w:iCs/>
          <w:lang w:eastAsia="it-IT"/>
        </w:rPr>
        <w:t>δ</w:t>
      </w:r>
      <w:r w:rsidRPr="009553C9">
        <w:rPr>
          <w:rFonts w:eastAsia="Times New Roman"/>
          <w:i/>
          <w:iCs/>
          <w:lang w:eastAsia="it-IT"/>
        </w:rPr>
        <w:t>)</w:t>
      </w:r>
      <w:r w:rsidRPr="009553C9">
        <w:rPr>
          <w:rFonts w:eastAsia="Times New Roman"/>
          <w:lang w:eastAsia="it-IT"/>
        </w:rPr>
        <w:t xml:space="preserve"> where:</w:t>
      </w:r>
    </w:p>
    <w:p w14:paraId="08FD520C" w14:textId="77777777" w:rsidR="00777BC2" w:rsidRPr="009553C9" w:rsidRDefault="00777BC2" w:rsidP="00777BC2">
      <w:pPr>
        <w:pStyle w:val="BullList1"/>
        <w:rPr>
          <w:rFonts w:eastAsia="Times New Roman"/>
          <w:lang w:eastAsia="it-IT"/>
        </w:rPr>
      </w:pPr>
      <w:r w:rsidRPr="009553C9">
        <w:rPr>
          <w:rFonts w:eastAsia="Times New Roman"/>
          <w:i/>
          <w:iCs/>
          <w:lang w:eastAsia="it-IT"/>
        </w:rPr>
        <w:t>Q</w:t>
      </w:r>
      <w:r w:rsidRPr="009553C9">
        <w:rPr>
          <w:rFonts w:eastAsia="Times New Roman"/>
          <w:lang w:eastAsia="it-IT"/>
        </w:rPr>
        <w:t xml:space="preserve"> is a finite set of states </w:t>
      </w:r>
      <w:r w:rsidRPr="009553C9">
        <w:rPr>
          <w:rFonts w:eastAsia="Times New Roman"/>
          <w:i/>
          <w:iCs/>
          <w:lang w:eastAsia="it-IT"/>
        </w:rPr>
        <w:t>q,</w:t>
      </w:r>
    </w:p>
    <w:p w14:paraId="79415C0A" w14:textId="77777777" w:rsidR="00777BC2" w:rsidRPr="009553C9" w:rsidRDefault="00777BC2" w:rsidP="00777BC2">
      <w:pPr>
        <w:pStyle w:val="BullList1"/>
        <w:rPr>
          <w:rFonts w:eastAsia="Times New Roman"/>
          <w:lang w:eastAsia="it-IT"/>
        </w:rPr>
      </w:pPr>
      <w:r w:rsidRPr="009553C9">
        <w:rPr>
          <w:rFonts w:ascii="Cambria" w:eastAsia="Times New Roman" w:hAnsi="Cambria" w:cs="Cambria"/>
          <w:lang w:eastAsia="it-IT"/>
        </w:rPr>
        <w:t>Σ</w:t>
      </w:r>
      <w:r w:rsidRPr="009553C9">
        <w:rPr>
          <w:rFonts w:eastAsia="Times New Roman"/>
          <w:lang w:eastAsia="it-IT"/>
        </w:rPr>
        <w:t xml:space="preserve"> is a finite set of symbols,</w:t>
      </w:r>
    </w:p>
    <w:p w14:paraId="5B74E8FD" w14:textId="4FD391D6" w:rsidR="00777BC2" w:rsidRPr="009553C9" w:rsidRDefault="00777BC2" w:rsidP="00777BC2">
      <w:pPr>
        <w:pStyle w:val="BullList1"/>
        <w:rPr>
          <w:rFonts w:eastAsia="Times New Roman"/>
          <w:i/>
          <w:iCs/>
          <w:lang w:eastAsia="it-IT"/>
        </w:rPr>
      </w:pPr>
      <w:r w:rsidRPr="009553C9">
        <w:rPr>
          <w:rFonts w:eastAsia="Times New Roman"/>
          <w:i/>
          <w:iCs/>
          <w:lang w:eastAsia="it-IT"/>
        </w:rPr>
        <w:t>q</w:t>
      </w:r>
      <w:r w:rsidRPr="009553C9">
        <w:rPr>
          <w:rFonts w:eastAsia="Times New Roman"/>
          <w:lang w:eastAsia="it-IT"/>
        </w:rPr>
        <w:t xml:space="preserve"> is the initial state </w:t>
      </w:r>
      <w:r w:rsidRPr="009553C9">
        <w:rPr>
          <w:rFonts w:eastAsia="Times New Roman"/>
          <w:i/>
          <w:iCs/>
          <w:lang w:eastAsia="it-IT"/>
        </w:rPr>
        <w:t>q</w:t>
      </w:r>
      <w:r w:rsidRPr="009553C9">
        <w:rPr>
          <w:rFonts w:ascii="Cambria Math" w:eastAsia="Times New Roman" w:hAnsi="Cambria Math" w:cs="Cambria Math"/>
          <w:i/>
          <w:iCs/>
          <w:lang w:eastAsia="it-IT"/>
        </w:rPr>
        <w:t>∈</w:t>
      </w:r>
      <w:r w:rsidRPr="009553C9">
        <w:rPr>
          <w:rFonts w:eastAsia="Times New Roman" w:cs="Cambria Math"/>
          <w:i/>
          <w:iCs/>
          <w:lang w:eastAsia="it-IT"/>
        </w:rPr>
        <w:t xml:space="preserve"> </w:t>
      </w:r>
      <w:r w:rsidRPr="009553C9">
        <w:rPr>
          <w:rFonts w:eastAsia="Times New Roman"/>
          <w:i/>
          <w:iCs/>
          <w:lang w:eastAsia="it-IT"/>
        </w:rPr>
        <w:t>Q</w:t>
      </w:r>
      <w:r w:rsidRPr="009553C9">
        <w:rPr>
          <w:rFonts w:eastAsia="Times New Roman"/>
          <w:lang w:eastAsia="it-IT"/>
        </w:rPr>
        <w:t>,</w:t>
      </w:r>
      <w:ins w:id="225" w:author="Author" w:date="2023-07-20T18:52:00Z">
        <w:r w:rsidR="007D596E">
          <w:rPr>
            <w:rFonts w:eastAsia="Times New Roman"/>
            <w:lang w:eastAsia="it-IT"/>
          </w:rPr>
          <w:t xml:space="preserve"> and</w:t>
        </w:r>
      </w:ins>
    </w:p>
    <w:p w14:paraId="2F1B0768" w14:textId="77777777" w:rsidR="00777BC2" w:rsidRPr="009553C9" w:rsidRDefault="00777BC2" w:rsidP="00777BC2">
      <w:pPr>
        <w:pStyle w:val="BullList1"/>
        <w:rPr>
          <w:rFonts w:eastAsia="Times New Roman"/>
          <w:i/>
          <w:iCs/>
          <w:lang w:eastAsia="it-IT"/>
        </w:rPr>
      </w:pPr>
      <w:r w:rsidRPr="009553C9">
        <w:rPr>
          <w:rFonts w:ascii="Cambria" w:eastAsia="Times New Roman" w:hAnsi="Cambria" w:cs="Cambria"/>
          <w:lang w:eastAsia="it-IT"/>
        </w:rPr>
        <w:t>δ</w:t>
      </w:r>
      <w:r w:rsidRPr="009553C9">
        <w:rPr>
          <w:rFonts w:eastAsia="Times New Roman"/>
          <w:i/>
          <w:iCs/>
          <w:lang w:eastAsia="it-IT"/>
        </w:rPr>
        <w:t xml:space="preserve"> </w:t>
      </w:r>
      <w:r w:rsidRPr="009553C9">
        <w:rPr>
          <w:rFonts w:eastAsia="Times New Roman"/>
          <w:lang w:eastAsia="it-IT"/>
        </w:rPr>
        <w:t xml:space="preserve">is a transition function determining </w:t>
      </w:r>
      <w:bookmarkStart w:id="226" w:name="_Hlk140771588"/>
      <w:r w:rsidRPr="009553C9">
        <w:rPr>
          <w:rFonts w:eastAsia="Times New Roman"/>
          <w:lang w:eastAsia="it-IT"/>
        </w:rPr>
        <w:t>the next move as follows</w:t>
      </w:r>
      <w:bookmarkEnd w:id="226"/>
      <w:r w:rsidRPr="009553C9">
        <w:rPr>
          <w:rFonts w:eastAsia="Times New Roman"/>
          <w:lang w:eastAsia="it-IT"/>
        </w:rPr>
        <w:t>:</w:t>
      </w:r>
    </w:p>
    <w:p w14:paraId="3AF7DDEC" w14:textId="513C7FC2" w:rsidR="00777BC2" w:rsidRPr="009553C9" w:rsidRDefault="00777BC2" w:rsidP="00777BC2">
      <w:pPr>
        <w:pStyle w:val="Equation"/>
        <w:rPr>
          <w:rFonts w:eastAsia="Times New Roman"/>
          <w:i/>
          <w:iCs/>
          <w:noProof w:val="0"/>
          <w:lang w:eastAsia="it-IT"/>
        </w:rPr>
      </w:pPr>
      <w:del w:id="227" w:author="PDMR5" w:date="2023-06-07T15:38:00Z">
        <w:r w:rsidRPr="009553C9" w:rsidDel="00CA1ACE">
          <w:rPr>
            <w:rFonts w:ascii="Cambria" w:eastAsia="Times New Roman" w:hAnsi="Cambria" w:cs="Cambria"/>
            <w:i/>
            <w:iCs/>
            <w:noProof w:val="0"/>
            <w:lang w:eastAsia="it-IT"/>
          </w:rPr>
          <w:delText>δ</w:delText>
        </w:r>
        <w:r w:rsidRPr="009553C9" w:rsidDel="00CA1ACE">
          <w:rPr>
            <w:rFonts w:eastAsia="Times New Roman"/>
            <w:i/>
            <w:iCs/>
            <w:noProof w:val="0"/>
            <w:lang w:eastAsia="it-IT"/>
          </w:rPr>
          <w:delText xml:space="preserve">:(Q × </w:delText>
        </w:r>
        <w:r w:rsidRPr="009553C9" w:rsidDel="00CA1ACE">
          <w:rPr>
            <w:rFonts w:ascii="Cambria" w:eastAsia="Times New Roman" w:hAnsi="Cambria" w:cs="Cambria"/>
            <w:i/>
            <w:iCs/>
            <w:noProof w:val="0"/>
            <w:lang w:eastAsia="it-IT"/>
          </w:rPr>
          <w:delText>Σ</w:delText>
        </w:r>
        <w:r w:rsidRPr="009553C9" w:rsidDel="00CA1ACE">
          <w:rPr>
            <w:rFonts w:eastAsia="Times New Roman"/>
            <w:i/>
            <w:iCs/>
            <w:noProof w:val="0"/>
            <w:lang w:eastAsia="it-IT"/>
          </w:rPr>
          <w:delText>) → (</w:delText>
        </w:r>
        <w:r w:rsidRPr="009553C9" w:rsidDel="00CA1ACE">
          <w:rPr>
            <w:rFonts w:ascii="Cambria" w:eastAsia="Times New Roman" w:hAnsi="Cambria" w:cs="Cambria"/>
            <w:i/>
            <w:iCs/>
            <w:noProof w:val="0"/>
            <w:lang w:eastAsia="it-IT"/>
          </w:rPr>
          <w:delText>Σ</w:delText>
        </w:r>
        <w:r w:rsidRPr="009553C9" w:rsidDel="00CA1ACE">
          <w:rPr>
            <w:rFonts w:eastAsia="Times New Roman" w:cs="Cambria"/>
            <w:i/>
            <w:iCs/>
            <w:noProof w:val="0"/>
            <w:lang w:eastAsia="it-IT"/>
          </w:rPr>
          <w:delText xml:space="preserve"> </w:delText>
        </w:r>
        <w:r w:rsidRPr="009553C9" w:rsidDel="00CA1ACE">
          <w:rPr>
            <w:rFonts w:eastAsia="Times New Roman"/>
            <w:i/>
            <w:iCs/>
            <w:noProof w:val="0"/>
            <w:lang w:eastAsia="it-IT"/>
          </w:rPr>
          <w:delText>× {L, R} × Q)</w:delText>
        </w:r>
      </w:del>
      <w:ins w:id="228" w:author="PDMR5" w:date="2023-06-07T15:37:00Z">
        <w:r w:rsidRPr="009553C9">
          <w:rPr>
            <w:noProof w:val="0"/>
          </w:rPr>
          <w:object w:dxaOrig="2920" w:dyaOrig="320" w14:anchorId="2A748D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1pt;height:15.9pt" o:ole="">
              <v:imagedata r:id="rId11" o:title=""/>
            </v:shape>
            <o:OLEObject Type="Embed" ProgID="Equation.DSMT4" ShapeID="_x0000_i1025" DrawAspect="Content" ObjectID="_1752968157" r:id="rId12"/>
          </w:object>
        </w:r>
      </w:ins>
      <w:ins w:id="229" w:author="Author" w:date="2023-07-20T18:52:00Z">
        <w:r w:rsidR="007D596E">
          <w:rPr>
            <w:noProof w:val="0"/>
          </w:rPr>
          <w:t>.</w:t>
        </w:r>
      </w:ins>
    </w:p>
    <w:p w14:paraId="520988F7" w14:textId="77777777" w:rsidR="00777BC2" w:rsidRPr="009553C9" w:rsidRDefault="00777BC2" w:rsidP="00697DC6">
      <w:pPr>
        <w:pStyle w:val="IndentParagraph"/>
        <w:rPr>
          <w:rFonts w:eastAsia="Times New Roman"/>
          <w:lang w:eastAsia="it-IT"/>
        </w:rPr>
      </w:pPr>
      <w:r w:rsidRPr="009553C9">
        <w:rPr>
          <w:rFonts w:eastAsia="Times New Roman"/>
          <w:lang w:eastAsia="it-IT"/>
        </w:rPr>
        <w:t>To give a more realistic representation of his computing machine, Turing described it as an abstract machine that is supplied with</w:t>
      </w:r>
      <w:del w:id="230" w:author="PDMR5" w:date="2023-06-07T15:38:00Z">
        <w:r w:rsidRPr="009553C9" w:rsidDel="00CA1ACE">
          <w:rPr>
            <w:rFonts w:eastAsia="Times New Roman"/>
            <w:lang w:eastAsia="it-IT"/>
          </w:rPr>
          <w:delText xml:space="preserve"> </w:delText>
        </w:r>
      </w:del>
    </w:p>
    <w:p w14:paraId="52D84A97" w14:textId="77777777" w:rsidR="00777BC2" w:rsidRPr="009553C9" w:rsidRDefault="00777BC2" w:rsidP="00777BC2">
      <w:pPr>
        <w:pStyle w:val="BullList1"/>
        <w:rPr>
          <w:rFonts w:eastAsia="Times New Roman"/>
          <w:lang w:eastAsia="it-IT"/>
        </w:rPr>
      </w:pPr>
      <w:r w:rsidRPr="009553C9">
        <w:rPr>
          <w:rFonts w:eastAsia="Times New Roman"/>
          <w:lang w:eastAsia="it-IT"/>
        </w:rPr>
        <w:t>A one-way infinite and one-dimensional tape divided into squares each capable of carrying exactly one symbol. The tape is assumed to be arbitrarily extendable to the left and to the right to have as much tape as it needs for computation.</w:t>
      </w:r>
    </w:p>
    <w:p w14:paraId="4EB25B0C" w14:textId="77777777" w:rsidR="00777BC2" w:rsidRPr="009553C9" w:rsidRDefault="00777BC2" w:rsidP="00777BC2">
      <w:pPr>
        <w:pStyle w:val="BullList1"/>
        <w:rPr>
          <w:rFonts w:eastAsia="Times New Roman"/>
          <w:lang w:eastAsia="it-IT"/>
        </w:rPr>
      </w:pPr>
      <w:r w:rsidRPr="009553C9">
        <w:rPr>
          <w:rFonts w:eastAsia="Times New Roman"/>
          <w:lang w:eastAsia="it-IT"/>
        </w:rPr>
        <w:t>A head that can read and write symbols on the tape and move the tape left and right one cell at a time.</w:t>
      </w:r>
    </w:p>
    <w:p w14:paraId="2B5BAD2F" w14:textId="4C0DE7A0" w:rsidR="00777BC2" w:rsidRPr="009553C9" w:rsidRDefault="00777BC2" w:rsidP="00777BC2">
      <w:pPr>
        <w:pStyle w:val="BullList1"/>
        <w:rPr>
          <w:rFonts w:eastAsia="Times New Roman"/>
          <w:lang w:eastAsia="it-IT"/>
        </w:rPr>
      </w:pPr>
      <w:r w:rsidRPr="009553C9">
        <w:rPr>
          <w:rFonts w:eastAsia="Times New Roman"/>
          <w:lang w:eastAsia="it-IT"/>
        </w:rPr>
        <w:t xml:space="preserve">A state register that stores the state of the machine, one of finitely many. </w:t>
      </w:r>
      <w:ins w:id="231" w:author="Author" w:date="2023-07-20T18:55:00Z">
        <w:r w:rsidR="007D596E">
          <w:rPr>
            <w:rFonts w:eastAsia="Times New Roman"/>
            <w:lang w:eastAsia="it-IT"/>
          </w:rPr>
          <w:t>And i</w:t>
        </w:r>
      </w:ins>
      <w:del w:id="232" w:author="Author" w:date="2023-07-20T18:55:00Z">
        <w:r w:rsidRPr="009553C9" w:rsidDel="007D596E">
          <w:rPr>
            <w:rFonts w:eastAsia="Times New Roman"/>
            <w:lang w:eastAsia="it-IT"/>
          </w:rPr>
          <w:delText>I</w:delText>
        </w:r>
      </w:del>
      <w:r w:rsidRPr="009553C9">
        <w:rPr>
          <w:rFonts w:eastAsia="Times New Roman"/>
          <w:lang w:eastAsia="it-IT"/>
        </w:rPr>
        <w:t>ncluding a special start state with which the state register is initialized. In Turing intention, the value of this register corresponds to the “state of mind” of a person performing computations.</w:t>
      </w:r>
    </w:p>
    <w:p w14:paraId="770FA509" w14:textId="77777777" w:rsidR="00777BC2" w:rsidRPr="009553C9" w:rsidRDefault="00777BC2" w:rsidP="00777BC2">
      <w:pPr>
        <w:pStyle w:val="BullList1"/>
        <w:rPr>
          <w:rFonts w:eastAsia="Times New Roman"/>
          <w:lang w:eastAsia="it-IT"/>
        </w:rPr>
      </w:pPr>
      <w:r w:rsidRPr="009553C9">
        <w:rPr>
          <w:rFonts w:eastAsia="Times New Roman"/>
          <w:lang w:eastAsia="it-IT"/>
        </w:rPr>
        <w:t xml:space="preserve">A finite table of instructions that, given the machine state </w:t>
      </w:r>
      <w:r w:rsidRPr="009553C9">
        <w:rPr>
          <w:rFonts w:eastAsia="Times New Roman"/>
          <w:i/>
          <w:iCs/>
          <w:lang w:eastAsia="it-IT"/>
        </w:rPr>
        <w:t>q</w:t>
      </w:r>
      <w:r w:rsidRPr="009553C9">
        <w:rPr>
          <w:rFonts w:eastAsia="Times New Roman"/>
          <w:i/>
          <w:iCs/>
          <w:vertAlign w:val="subscript"/>
          <w:lang w:eastAsia="it-IT"/>
        </w:rPr>
        <w:t>i</w:t>
      </w:r>
      <w:r w:rsidRPr="009553C9">
        <w:rPr>
          <w:rFonts w:eastAsia="Times New Roman"/>
          <w:lang w:eastAsia="it-IT"/>
        </w:rPr>
        <w:t xml:space="preserve"> and the current symbol </w:t>
      </w:r>
      <w:r w:rsidRPr="009553C9">
        <w:rPr>
          <w:rFonts w:eastAsia="Times New Roman"/>
          <w:i/>
          <w:iCs/>
          <w:u w:val="single"/>
          <w:lang w:eastAsia="it-IT"/>
        </w:rPr>
        <w:t>s</w:t>
      </w:r>
      <w:r w:rsidRPr="009553C9">
        <w:rPr>
          <w:rFonts w:eastAsia="Times New Roman"/>
          <w:i/>
          <w:iCs/>
          <w:vertAlign w:val="subscript"/>
          <w:lang w:eastAsia="it-IT"/>
        </w:rPr>
        <w:t>j</w:t>
      </w:r>
      <w:r w:rsidRPr="009553C9">
        <w:rPr>
          <w:rFonts w:eastAsia="Times New Roman"/>
          <w:vertAlign w:val="subscript"/>
          <w:lang w:eastAsia="it-IT"/>
        </w:rPr>
        <w:t xml:space="preserve"> </w:t>
      </w:r>
      <w:r w:rsidRPr="009553C9">
        <w:rPr>
          <w:rFonts w:eastAsia="Times New Roman"/>
          <w:lang w:eastAsia="it-IT"/>
        </w:rPr>
        <w:t xml:space="preserve">it is reading on the tape, tells the machine to execute the following in sequence </w:t>
      </w:r>
      <w:commentRangeStart w:id="233"/>
      <w:r w:rsidRPr="009553C9">
        <w:rPr>
          <w:rFonts w:eastAsia="Times New Roman"/>
          <w:lang w:eastAsia="it-IT"/>
        </w:rPr>
        <w:t>steps:</w:t>
      </w:r>
      <w:commentRangeEnd w:id="233"/>
      <w:r w:rsidR="007D596E">
        <w:rPr>
          <w:rStyle w:val="CommentReference"/>
        </w:rPr>
        <w:commentReference w:id="233"/>
      </w:r>
    </w:p>
    <w:p w14:paraId="2E3B369E" w14:textId="2F33BBBC" w:rsidR="00777BC2" w:rsidRPr="009553C9" w:rsidRDefault="00777BC2" w:rsidP="00777BC2">
      <w:pPr>
        <w:pStyle w:val="NumList1"/>
        <w:numPr>
          <w:ilvl w:val="0"/>
          <w:numId w:val="44"/>
        </w:numPr>
        <w:rPr>
          <w:rFonts w:eastAsia="Times New Roman"/>
          <w:lang w:eastAsia="it-IT"/>
        </w:rPr>
      </w:pPr>
      <w:r w:rsidRPr="009553C9">
        <w:rPr>
          <w:rFonts w:eastAsia="Times New Roman"/>
          <w:lang w:eastAsia="it-IT"/>
        </w:rPr>
        <w:t xml:space="preserve">Either erase or write a symbol, replacing </w:t>
      </w:r>
      <w:r w:rsidRPr="009553C9">
        <w:rPr>
          <w:rFonts w:eastAsia="Times New Roman"/>
          <w:i/>
          <w:iCs/>
          <w:u w:val="single"/>
          <w:lang w:eastAsia="it-IT"/>
        </w:rPr>
        <w:t>s</w:t>
      </w:r>
      <w:r w:rsidRPr="009553C9">
        <w:rPr>
          <w:rFonts w:eastAsia="Times New Roman"/>
          <w:i/>
          <w:iCs/>
          <w:vertAlign w:val="subscript"/>
          <w:lang w:eastAsia="it-IT"/>
        </w:rPr>
        <w:t>j</w:t>
      </w:r>
      <w:r w:rsidRPr="009553C9">
        <w:rPr>
          <w:rFonts w:eastAsia="Times New Roman"/>
          <w:lang w:eastAsia="it-IT"/>
        </w:rPr>
        <w:t xml:space="preserve"> with </w:t>
      </w:r>
      <w:r w:rsidRPr="009553C9">
        <w:rPr>
          <w:rFonts w:eastAsia="Times New Roman"/>
          <w:i/>
          <w:iCs/>
          <w:lang w:eastAsia="it-IT"/>
        </w:rPr>
        <w:t>s</w:t>
      </w:r>
      <w:r w:rsidRPr="009553C9">
        <w:rPr>
          <w:rFonts w:eastAsia="Times New Roman"/>
          <w:i/>
          <w:iCs/>
          <w:vertAlign w:val="subscript"/>
          <w:lang w:eastAsia="it-IT"/>
        </w:rPr>
        <w:t>i,j</w:t>
      </w:r>
      <w:del w:id="234" w:author="Author" w:date="2023-07-20T18:56:00Z">
        <w:r w:rsidRPr="009553C9" w:rsidDel="007D596E">
          <w:rPr>
            <w:rFonts w:eastAsia="Times New Roman"/>
            <w:lang w:eastAsia="it-IT"/>
          </w:rPr>
          <w:delText>,</w:delText>
        </w:r>
      </w:del>
      <w:ins w:id="235" w:author="Author" w:date="2023-07-20T18:56:00Z">
        <w:r w:rsidR="007D596E">
          <w:rPr>
            <w:rFonts w:eastAsia="Times New Roman"/>
            <w:lang w:eastAsia="it-IT"/>
          </w:rPr>
          <w:t>.</w:t>
        </w:r>
      </w:ins>
    </w:p>
    <w:p w14:paraId="30AB180D" w14:textId="0B9DF02C" w:rsidR="00777BC2" w:rsidRPr="009553C9" w:rsidRDefault="00777BC2" w:rsidP="00777BC2">
      <w:pPr>
        <w:pStyle w:val="NumList1"/>
        <w:numPr>
          <w:ilvl w:val="0"/>
          <w:numId w:val="44"/>
        </w:numPr>
        <w:rPr>
          <w:rFonts w:eastAsia="Times New Roman"/>
          <w:lang w:eastAsia="it-IT"/>
        </w:rPr>
      </w:pPr>
      <w:r w:rsidRPr="009553C9">
        <w:rPr>
          <w:rFonts w:eastAsia="Times New Roman"/>
          <w:lang w:eastAsia="it-IT"/>
        </w:rPr>
        <w:t>Move the head one step left or one step right or stay in the same position</w:t>
      </w:r>
      <w:ins w:id="236" w:author="Author" w:date="2023-07-20T18:56:00Z">
        <w:r w:rsidR="007D596E">
          <w:rPr>
            <w:rFonts w:eastAsia="Times New Roman"/>
            <w:lang w:eastAsia="it-IT"/>
          </w:rPr>
          <w:t>.</w:t>
        </w:r>
      </w:ins>
      <w:del w:id="237" w:author="Author" w:date="2023-07-20T18:56:00Z">
        <w:r w:rsidRPr="009553C9" w:rsidDel="007D596E">
          <w:rPr>
            <w:rFonts w:eastAsia="Times New Roman"/>
            <w:lang w:eastAsia="it-IT"/>
          </w:rPr>
          <w:delText>,</w:delText>
        </w:r>
      </w:del>
    </w:p>
    <w:p w14:paraId="2EC67D98" w14:textId="77777777" w:rsidR="00777BC2" w:rsidRPr="009553C9" w:rsidRDefault="00777BC2" w:rsidP="00777BC2">
      <w:pPr>
        <w:pStyle w:val="NumList1"/>
        <w:numPr>
          <w:ilvl w:val="0"/>
          <w:numId w:val="44"/>
        </w:numPr>
        <w:rPr>
          <w:rFonts w:eastAsia="Times New Roman"/>
          <w:lang w:eastAsia="it-IT"/>
        </w:rPr>
      </w:pPr>
      <w:r w:rsidRPr="009553C9">
        <w:rPr>
          <w:rFonts w:eastAsia="Times New Roman"/>
          <w:lang w:eastAsia="it-IT"/>
        </w:rPr>
        <w:t xml:space="preserve">Stay in the same or go to a new state as prescribed </w:t>
      </w:r>
      <w:r w:rsidRPr="009553C9">
        <w:rPr>
          <w:rFonts w:eastAsia="Times New Roman"/>
          <w:i/>
          <w:iCs/>
          <w:lang w:eastAsia="it-IT"/>
        </w:rPr>
        <w:t>q</w:t>
      </w:r>
      <w:r w:rsidRPr="009553C9">
        <w:rPr>
          <w:rFonts w:eastAsia="Times New Roman"/>
          <w:i/>
          <w:iCs/>
          <w:vertAlign w:val="subscript"/>
          <w:lang w:eastAsia="it-IT"/>
        </w:rPr>
        <w:t>i,j</w:t>
      </w:r>
      <w:r w:rsidRPr="009553C9">
        <w:rPr>
          <w:rFonts w:eastAsia="Times New Roman"/>
          <w:lang w:eastAsia="it-IT"/>
        </w:rPr>
        <w:t>.</w:t>
      </w:r>
    </w:p>
    <w:p w14:paraId="0FCD0604" w14:textId="2A894F49" w:rsidR="00777BC2" w:rsidRPr="009553C9" w:rsidRDefault="00777BC2" w:rsidP="00697DC6">
      <w:pPr>
        <w:pStyle w:val="IndentParagraph"/>
        <w:rPr>
          <w:rFonts w:eastAsia="Times New Roman"/>
          <w:lang w:eastAsia="it-IT"/>
        </w:rPr>
      </w:pPr>
      <w:r w:rsidRPr="009553C9">
        <w:rPr>
          <w:rFonts w:eastAsia="Times New Roman"/>
          <w:lang w:eastAsia="it-IT"/>
        </w:rPr>
        <w:t>Turing went on to prove that there was no general solution to the decision problem (</w:t>
      </w:r>
      <w:r w:rsidRPr="009553C9">
        <w:rPr>
          <w:rFonts w:eastAsia="Times New Roman"/>
          <w:i/>
          <w:iCs/>
          <w:lang w:eastAsia="it-IT"/>
        </w:rPr>
        <w:t>Entscheidungsproblem</w:t>
      </w:r>
      <w:r w:rsidRPr="009553C9">
        <w:rPr>
          <w:rFonts w:eastAsia="Times New Roman"/>
          <w:lang w:eastAsia="it-IT"/>
        </w:rPr>
        <w:t>) by showing that it is not possible to decide algorithmically whether, for all possible algorithm</w:t>
      </w:r>
      <w:ins w:id="238" w:author="Author" w:date="2023-08-07T19:49:00Z">
        <w:r w:rsidR="00D81B7D">
          <w:rPr>
            <w:rFonts w:eastAsia="Times New Roman"/>
            <w:lang w:eastAsia="it-IT"/>
          </w:rPr>
          <w:t>–</w:t>
        </w:r>
      </w:ins>
      <w:del w:id="239" w:author="Author" w:date="2023-08-07T19:49:00Z">
        <w:r w:rsidRPr="009553C9" w:rsidDel="00D81B7D">
          <w:rPr>
            <w:rFonts w:eastAsia="Times New Roman"/>
            <w:lang w:eastAsia="it-IT"/>
          </w:rPr>
          <w:delText>-</w:delText>
        </w:r>
      </w:del>
      <w:r w:rsidRPr="009553C9">
        <w:rPr>
          <w:rFonts w:eastAsia="Times New Roman"/>
          <w:lang w:eastAsia="it-IT"/>
        </w:rPr>
        <w:t xml:space="preserve">input pairs, a Turing machine will ever halt or continue to compute forever (i.e., the halting problem for Turing machines is undecidable). The halting problem </w:t>
      </w:r>
      <w:del w:id="240" w:author="Author" w:date="2023-07-20T18:58:00Z">
        <w:r w:rsidRPr="009553C9" w:rsidDel="007D596E">
          <w:rPr>
            <w:rFonts w:eastAsia="Times New Roman"/>
            <w:lang w:eastAsia="it-IT"/>
          </w:rPr>
          <w:delText>has been</w:delText>
        </w:r>
      </w:del>
      <w:ins w:id="241" w:author="Author" w:date="2023-07-20T18:58:00Z">
        <w:r w:rsidR="007D596E">
          <w:rPr>
            <w:rFonts w:eastAsia="Times New Roman"/>
            <w:lang w:eastAsia="it-IT"/>
          </w:rPr>
          <w:t>was</w:t>
        </w:r>
      </w:ins>
      <w:r w:rsidRPr="009553C9">
        <w:rPr>
          <w:rFonts w:eastAsia="Times New Roman"/>
          <w:lang w:eastAsia="it-IT"/>
        </w:rPr>
        <w:t xml:space="preserve"> then the way in which Turing </w:t>
      </w:r>
      <w:r w:rsidRPr="009553C9">
        <w:rPr>
          <w:rFonts w:eastAsia="Times New Roman"/>
          <w:lang w:eastAsia="it-IT"/>
        </w:rPr>
        <w:lastRenderedPageBreak/>
        <w:t xml:space="preserve">gave an answer to the Hilbert’s decision problem proving that mathematics is undecidable. That problem is also very important because it has been one of the first problems to be proved undecidable. It is worth </w:t>
      </w:r>
      <w:del w:id="242" w:author="Author" w:date="2023-07-20T18:58:00Z">
        <w:r w:rsidRPr="009553C9" w:rsidDel="007D596E">
          <w:rPr>
            <w:rFonts w:eastAsia="Times New Roman"/>
            <w:lang w:eastAsia="it-IT"/>
          </w:rPr>
          <w:delText xml:space="preserve">to </w:delText>
        </w:r>
      </w:del>
      <w:r w:rsidRPr="009553C9">
        <w:rPr>
          <w:rFonts w:eastAsia="Times New Roman"/>
          <w:lang w:eastAsia="it-IT"/>
        </w:rPr>
        <w:t>noti</w:t>
      </w:r>
      <w:del w:id="243" w:author="Author" w:date="2023-07-20T18:58:00Z">
        <w:r w:rsidRPr="009553C9" w:rsidDel="007D596E">
          <w:rPr>
            <w:rFonts w:eastAsia="Times New Roman"/>
            <w:lang w:eastAsia="it-IT"/>
          </w:rPr>
          <w:delText>ce</w:delText>
        </w:r>
      </w:del>
      <w:ins w:id="244" w:author="Author" w:date="2023-07-20T18:58:00Z">
        <w:r w:rsidR="007D596E">
          <w:rPr>
            <w:rFonts w:eastAsia="Times New Roman"/>
            <w:lang w:eastAsia="it-IT"/>
          </w:rPr>
          <w:t>ng</w:t>
        </w:r>
      </w:ins>
      <w:r w:rsidRPr="009553C9">
        <w:rPr>
          <w:rFonts w:eastAsia="Times New Roman"/>
          <w:lang w:eastAsia="it-IT"/>
        </w:rPr>
        <w:t xml:space="preserve"> that in his paper </w:t>
      </w:r>
      <w:del w:id="245" w:author="Author" w:date="2023-07-20T18:58:00Z">
        <w:r w:rsidRPr="009553C9" w:rsidDel="007D596E">
          <w:rPr>
            <w:rFonts w:eastAsia="Times New Roman"/>
            <w:lang w:eastAsia="it-IT"/>
          </w:rPr>
          <w:delText xml:space="preserve">the </w:delText>
        </w:r>
      </w:del>
      <w:r w:rsidRPr="009553C9">
        <w:rPr>
          <w:rFonts w:eastAsia="Times New Roman"/>
          <w:lang w:eastAsia="it-IT"/>
        </w:rPr>
        <w:t>Turing’s main aim was to define computability, not algorithms. His paper argued that every function on natural numbers that can be computed by a (human or automatic) computer can also be computed by a Turing machine. As mentioned before, the Turing machine abstraction</w:t>
      </w:r>
      <w:ins w:id="246" w:author="Author" w:date="2023-07-20T18:59:00Z">
        <w:r w:rsidR="007D596E">
          <w:rPr>
            <w:rFonts w:eastAsia="Times New Roman"/>
            <w:lang w:eastAsia="it-IT"/>
          </w:rPr>
          <w:t>,</w:t>
        </w:r>
      </w:ins>
      <w:r w:rsidRPr="009553C9">
        <w:rPr>
          <w:rFonts w:eastAsia="Times New Roman"/>
          <w:lang w:eastAsia="it-IT"/>
        </w:rPr>
        <w:t xml:space="preserve"> while </w:t>
      </w:r>
      <w:ins w:id="247" w:author="Author" w:date="2023-07-20T18:59:00Z">
        <w:r w:rsidR="007D596E">
          <w:rPr>
            <w:rFonts w:eastAsia="Times New Roman"/>
            <w:lang w:eastAsia="it-IT"/>
          </w:rPr>
          <w:t xml:space="preserve">it </w:t>
        </w:r>
      </w:ins>
      <w:r w:rsidRPr="009553C9">
        <w:rPr>
          <w:rFonts w:eastAsia="Times New Roman"/>
          <w:lang w:eastAsia="it-IT"/>
        </w:rPr>
        <w:t xml:space="preserve">served to solve the decision problem, </w:t>
      </w:r>
      <w:del w:id="248" w:author="Author" w:date="2023-07-20T18:59:00Z">
        <w:r w:rsidRPr="009553C9" w:rsidDel="007D596E">
          <w:rPr>
            <w:rFonts w:eastAsia="Times New Roman"/>
            <w:lang w:eastAsia="it-IT"/>
          </w:rPr>
          <w:delText xml:space="preserve">it </w:delText>
        </w:r>
      </w:del>
      <w:r w:rsidRPr="009553C9">
        <w:rPr>
          <w:rFonts w:eastAsia="Times New Roman"/>
          <w:lang w:eastAsia="it-IT"/>
        </w:rPr>
        <w:t>also became the main model of computability used by computer scientists for studying algorithm design and complexity</w:t>
      </w:r>
      <w:del w:id="249" w:author="Author" w:date="2023-07-20T18:59:00Z">
        <w:r w:rsidRPr="009553C9" w:rsidDel="007D596E">
          <w:rPr>
            <w:rFonts w:eastAsia="Times New Roman"/>
            <w:lang w:eastAsia="it-IT"/>
          </w:rPr>
          <w:delText>,</w:delText>
        </w:r>
      </w:del>
      <w:r w:rsidRPr="009553C9">
        <w:rPr>
          <w:rFonts w:eastAsia="Times New Roman"/>
          <w:lang w:eastAsia="it-IT"/>
        </w:rPr>
        <w:t xml:space="preserve"> and for building real computers. This is because the abstract notion of </w:t>
      </w:r>
      <w:del w:id="250" w:author="Author" w:date="2023-07-20T19:00:00Z">
        <w:r w:rsidRPr="009553C9" w:rsidDel="007D596E">
          <w:rPr>
            <w:rFonts w:eastAsia="Times New Roman"/>
            <w:lang w:eastAsia="it-IT"/>
          </w:rPr>
          <w:delText xml:space="preserve">the </w:delText>
        </w:r>
      </w:del>
      <w:r w:rsidRPr="009553C9">
        <w:rPr>
          <w:rFonts w:eastAsia="Times New Roman"/>
          <w:lang w:eastAsia="it-IT"/>
        </w:rPr>
        <w:t xml:space="preserve">Turing’s computing machine captures </w:t>
      </w:r>
      <w:r w:rsidRPr="009553C9">
        <w:rPr>
          <w:rFonts w:eastAsia="Times New Roman"/>
          <w:i/>
          <w:iCs/>
          <w:lang w:eastAsia="it-IT"/>
        </w:rPr>
        <w:t>all</w:t>
      </w:r>
      <w:r w:rsidRPr="009553C9">
        <w:rPr>
          <w:rFonts w:eastAsia="Times New Roman"/>
          <w:lang w:eastAsia="it-IT"/>
        </w:rPr>
        <w:t xml:space="preserve"> computable problems (as stated by the so-called </w:t>
      </w:r>
      <w:r w:rsidRPr="009553C9">
        <w:rPr>
          <w:rFonts w:eastAsia="Times New Roman"/>
          <w:i/>
          <w:iCs/>
          <w:lang w:eastAsia="it-IT"/>
        </w:rPr>
        <w:t>Church</w:t>
      </w:r>
      <w:ins w:id="251" w:author="Author" w:date="2023-07-20T19:00:00Z">
        <w:r w:rsidR="007D596E">
          <w:rPr>
            <w:rFonts w:eastAsia="Times New Roman"/>
            <w:i/>
            <w:iCs/>
            <w:lang w:eastAsia="it-IT"/>
          </w:rPr>
          <w:t>–</w:t>
        </w:r>
      </w:ins>
      <w:del w:id="252" w:author="Author" w:date="2023-07-20T19:00:00Z">
        <w:r w:rsidRPr="009553C9" w:rsidDel="007D596E">
          <w:rPr>
            <w:rFonts w:eastAsia="Times New Roman"/>
            <w:i/>
            <w:iCs/>
            <w:lang w:eastAsia="it-IT"/>
          </w:rPr>
          <w:delText>-</w:delText>
        </w:r>
      </w:del>
      <w:r w:rsidRPr="009553C9">
        <w:rPr>
          <w:rFonts w:eastAsia="Times New Roman"/>
          <w:i/>
          <w:iCs/>
          <w:lang w:eastAsia="it-IT"/>
        </w:rPr>
        <w:t>Turing thesis</w:t>
      </w:r>
      <w:r w:rsidRPr="009553C9">
        <w:rPr>
          <w:rFonts w:eastAsia="Times New Roman"/>
          <w:lang w:eastAsia="it-IT"/>
        </w:rPr>
        <w:t>). This implies also that any problem not computable by a Turing machine is not computable by whatever means.</w:t>
      </w:r>
    </w:p>
    <w:p w14:paraId="476C7A1B" w14:textId="77777777" w:rsidR="00777BC2" w:rsidRPr="009553C9" w:rsidRDefault="00777BC2" w:rsidP="00697DC6">
      <w:pPr>
        <w:pStyle w:val="Heading1"/>
      </w:pPr>
      <w:r w:rsidRPr="009553C9">
        <w:t>2.2 John von Neumann and the EDVAC</w:t>
      </w:r>
    </w:p>
    <w:p w14:paraId="27952F8F" w14:textId="6F07910E" w:rsidR="00777BC2" w:rsidRPr="009553C9" w:rsidRDefault="00777BC2" w:rsidP="00697DC6">
      <w:pPr>
        <w:pStyle w:val="Paragraph"/>
        <w:rPr>
          <w:rFonts w:eastAsia="Times New Roman"/>
          <w:lang w:eastAsia="it-IT"/>
        </w:rPr>
      </w:pPr>
      <w:r w:rsidRPr="009553C9">
        <w:rPr>
          <w:rFonts w:eastAsia="Times New Roman"/>
          <w:lang w:eastAsia="it-IT"/>
        </w:rPr>
        <w:t xml:space="preserve">As introduced in </w:t>
      </w:r>
      <w:commentRangeStart w:id="253"/>
      <w:r w:rsidRPr="009553C9">
        <w:rPr>
          <w:rFonts w:eastAsia="Times New Roman"/>
          <w:lang w:eastAsia="it-IT"/>
        </w:rPr>
        <w:t>Chapter 1</w:t>
      </w:r>
      <w:commentRangeEnd w:id="253"/>
      <w:r w:rsidR="007D596E">
        <w:rPr>
          <w:rStyle w:val="CommentReference"/>
        </w:rPr>
        <w:commentReference w:id="253"/>
      </w:r>
      <w:r w:rsidRPr="009553C9">
        <w:rPr>
          <w:rFonts w:eastAsia="Times New Roman"/>
          <w:lang w:eastAsia="it-IT"/>
        </w:rPr>
        <w:t xml:space="preserve">, just after the historical results achieved by Alonzo Church and Alan Turing and the definition of the abstract universal computing machine by Turing, from </w:t>
      </w:r>
      <w:del w:id="254" w:author="Author" w:date="2023-07-20T19:02:00Z">
        <w:r w:rsidRPr="009553C9" w:rsidDel="00B9719A">
          <w:rPr>
            <w:rFonts w:eastAsia="Times New Roman"/>
            <w:lang w:eastAsia="it-IT"/>
          </w:rPr>
          <w:delText xml:space="preserve">the </w:delText>
        </w:r>
      </w:del>
      <w:r w:rsidRPr="009553C9">
        <w:rPr>
          <w:rFonts w:eastAsia="Times New Roman"/>
          <w:lang w:eastAsia="it-IT"/>
        </w:rPr>
        <w:t>late 1935 to the mid-1940s</w:t>
      </w:r>
      <w:del w:id="255" w:author="Author" w:date="2023-07-20T19:02:00Z">
        <w:r w:rsidRPr="009553C9" w:rsidDel="00B9719A">
          <w:rPr>
            <w:rFonts w:eastAsia="Times New Roman"/>
            <w:lang w:eastAsia="it-IT"/>
          </w:rPr>
          <w:delText>,</w:delText>
        </w:r>
      </w:del>
      <w:r w:rsidRPr="009553C9">
        <w:rPr>
          <w:rFonts w:eastAsia="Times New Roman"/>
          <w:lang w:eastAsia="it-IT"/>
        </w:rPr>
        <w:t xml:space="preserve"> a few practical computing machines were designed and built. Some of these designers often worked ignoring the projects of others. Some of the new computers were built using electromechanical relays for their circuits</w:t>
      </w:r>
      <w:del w:id="256" w:author="Author" w:date="2023-07-20T19:02:00Z">
        <w:r w:rsidRPr="009553C9" w:rsidDel="00B9719A">
          <w:rPr>
            <w:rFonts w:eastAsia="Times New Roman"/>
            <w:lang w:eastAsia="it-IT"/>
          </w:rPr>
          <w:delText>,</w:delText>
        </w:r>
      </w:del>
      <w:r w:rsidRPr="009553C9">
        <w:rPr>
          <w:rFonts w:eastAsia="Times New Roman"/>
          <w:lang w:eastAsia="it-IT"/>
        </w:rPr>
        <w:t xml:space="preserve"> while others exploited </w:t>
      </w:r>
      <w:del w:id="257" w:author="Author" w:date="2023-07-20T19:03:00Z">
        <w:r w:rsidRPr="009553C9" w:rsidDel="00B9719A">
          <w:rPr>
            <w:rFonts w:eastAsia="Times New Roman"/>
            <w:lang w:eastAsia="it-IT"/>
          </w:rPr>
          <w:delText xml:space="preserve">the </w:delText>
        </w:r>
      </w:del>
      <w:r w:rsidRPr="009553C9">
        <w:rPr>
          <w:rFonts w:eastAsia="Times New Roman"/>
          <w:lang w:eastAsia="it-IT"/>
        </w:rPr>
        <w:t>vacuum tubes technology. In 1935</w:t>
      </w:r>
      <w:ins w:id="258" w:author="Author" w:date="2023-07-20T19:03:00Z">
        <w:r w:rsidR="00B9719A">
          <w:rPr>
            <w:rFonts w:eastAsia="Times New Roman"/>
            <w:lang w:eastAsia="it-IT"/>
          </w:rPr>
          <w:t>,</w:t>
        </w:r>
      </w:ins>
      <w:r w:rsidRPr="009553C9">
        <w:rPr>
          <w:rFonts w:eastAsia="Times New Roman"/>
          <w:lang w:eastAsia="it-IT"/>
        </w:rPr>
        <w:t xml:space="preserve"> Howard H. Aiken considered </w:t>
      </w:r>
      <w:del w:id="259" w:author="Author" w:date="2023-07-20T19:03:00Z">
        <w:r w:rsidRPr="009553C9" w:rsidDel="00B9719A">
          <w:rPr>
            <w:rFonts w:eastAsia="Times New Roman"/>
            <w:lang w:eastAsia="it-IT"/>
          </w:rPr>
          <w:delText xml:space="preserve">of </w:delText>
        </w:r>
      </w:del>
      <w:r w:rsidRPr="009553C9">
        <w:rPr>
          <w:rFonts w:eastAsia="Times New Roman"/>
          <w:lang w:eastAsia="it-IT"/>
        </w:rPr>
        <w:t xml:space="preserve">building an automated computing machine originally called </w:t>
      </w:r>
      <w:r w:rsidRPr="00B9719A">
        <w:rPr>
          <w:rFonts w:eastAsia="Times New Roman"/>
          <w:lang w:eastAsia="it-IT"/>
          <w:rPrChange w:id="260" w:author="Author" w:date="2023-07-20T19:03:00Z">
            <w:rPr>
              <w:rFonts w:eastAsia="Times New Roman"/>
              <w:i/>
              <w:iCs/>
              <w:lang w:eastAsia="it-IT"/>
            </w:rPr>
          </w:rPrChange>
        </w:rPr>
        <w:t>Automatic Sequence Controlled Calculator</w:t>
      </w:r>
      <w:r w:rsidRPr="00B9719A">
        <w:rPr>
          <w:rFonts w:eastAsia="Times New Roman"/>
          <w:lang w:eastAsia="it-IT"/>
        </w:rPr>
        <w:t xml:space="preserve"> (</w:t>
      </w:r>
      <w:r w:rsidRPr="00B9719A">
        <w:rPr>
          <w:rFonts w:eastAsia="Times New Roman"/>
          <w:lang w:eastAsia="it-IT"/>
          <w:rPrChange w:id="261" w:author="Author" w:date="2023-07-20T19:03:00Z">
            <w:rPr>
              <w:rFonts w:eastAsia="Times New Roman"/>
              <w:i/>
              <w:iCs/>
              <w:lang w:eastAsia="it-IT"/>
            </w:rPr>
          </w:rPrChange>
        </w:rPr>
        <w:t>ASCC</w:t>
      </w:r>
      <w:r w:rsidRPr="00B9719A">
        <w:rPr>
          <w:rFonts w:eastAsia="Times New Roman"/>
          <w:lang w:eastAsia="it-IT"/>
        </w:rPr>
        <w:t>)</w:t>
      </w:r>
      <w:r w:rsidRPr="009553C9">
        <w:rPr>
          <w:rFonts w:eastAsia="Times New Roman"/>
          <w:lang w:eastAsia="it-IT"/>
        </w:rPr>
        <w:t xml:space="preserve"> and later the Harvard Mark I, whose construction was completed in 1943. While Aiken was working </w:t>
      </w:r>
      <w:del w:id="262" w:author="Author" w:date="2023-07-20T19:03:00Z">
        <w:r w:rsidRPr="009553C9" w:rsidDel="00B9719A">
          <w:rPr>
            <w:rFonts w:eastAsia="Times New Roman"/>
            <w:lang w:eastAsia="it-IT"/>
          </w:rPr>
          <w:delText>t</w:delText>
        </w:r>
      </w:del>
      <w:r w:rsidRPr="009553C9">
        <w:rPr>
          <w:rFonts w:eastAsia="Times New Roman"/>
          <w:lang w:eastAsia="it-IT"/>
        </w:rPr>
        <w:t>o</w:t>
      </w:r>
      <w:ins w:id="263" w:author="Author" w:date="2023-07-20T19:03:00Z">
        <w:r w:rsidR="00B9719A">
          <w:rPr>
            <w:rFonts w:eastAsia="Times New Roman"/>
            <w:lang w:eastAsia="it-IT"/>
          </w:rPr>
          <w:t>n</w:t>
        </w:r>
      </w:ins>
      <w:r w:rsidRPr="009553C9">
        <w:rPr>
          <w:rFonts w:eastAsia="Times New Roman"/>
          <w:lang w:eastAsia="it-IT"/>
        </w:rPr>
        <w:t xml:space="preserve"> the ACSS computer, Konrad Zuse in Germany exploited the Turing concepts to implement </w:t>
      </w:r>
      <w:ins w:id="264" w:author="Author" w:date="2023-07-20T19:03:00Z">
        <w:r w:rsidR="00B9719A">
          <w:rPr>
            <w:rFonts w:eastAsia="Times New Roman"/>
            <w:lang w:eastAsia="it-IT"/>
          </w:rPr>
          <w:t>h</w:t>
        </w:r>
      </w:ins>
      <w:r w:rsidRPr="009553C9">
        <w:rPr>
          <w:rFonts w:eastAsia="Times New Roman"/>
          <w:lang w:eastAsia="it-IT"/>
        </w:rPr>
        <w:t>i</w:t>
      </w:r>
      <w:del w:id="265" w:author="Author" w:date="2023-07-20T19:03:00Z">
        <w:r w:rsidRPr="009553C9" w:rsidDel="00B9719A">
          <w:rPr>
            <w:rFonts w:eastAsia="Times New Roman"/>
            <w:lang w:eastAsia="it-IT"/>
          </w:rPr>
          <w:delText>t</w:delText>
        </w:r>
      </w:del>
      <w:r w:rsidRPr="009553C9">
        <w:rPr>
          <w:rFonts w:eastAsia="Times New Roman"/>
          <w:lang w:eastAsia="it-IT"/>
        </w:rPr>
        <w:t>s Z3 computer</w:t>
      </w:r>
      <w:ins w:id="266" w:author="Author" w:date="2023-08-07T19:51:00Z">
        <w:r w:rsidR="00D81B7D">
          <w:rPr>
            <w:rFonts w:eastAsia="Times New Roman"/>
            <w:lang w:eastAsia="it-IT"/>
          </w:rPr>
          <w:t>,</w:t>
        </w:r>
      </w:ins>
      <w:r w:rsidRPr="009553C9">
        <w:rPr>
          <w:rFonts w:eastAsia="Times New Roman"/>
          <w:lang w:eastAsia="it-IT"/>
        </w:rPr>
        <w:t xml:space="preserve"> and John Atanasoff</w:t>
      </w:r>
      <w:del w:id="267" w:author="Author" w:date="2023-07-20T19:06:00Z">
        <w:r w:rsidRPr="009553C9" w:rsidDel="00B9719A">
          <w:rPr>
            <w:rFonts w:eastAsia="Times New Roman"/>
            <w:lang w:eastAsia="it-IT"/>
          </w:rPr>
          <w:delText>.</w:delText>
        </w:r>
      </w:del>
      <w:r w:rsidRPr="009553C9">
        <w:rPr>
          <w:rFonts w:eastAsia="Times New Roman"/>
          <w:lang w:eastAsia="it-IT"/>
        </w:rPr>
        <w:t xml:space="preserve"> </w:t>
      </w:r>
      <w:ins w:id="268" w:author="Author" w:date="2023-07-20T19:06:00Z">
        <w:r w:rsidR="00B9719A">
          <w:rPr>
            <w:rFonts w:eastAsia="Times New Roman"/>
            <w:lang w:eastAsia="it-IT"/>
          </w:rPr>
          <w:t>w</w:t>
        </w:r>
      </w:ins>
      <w:del w:id="269" w:author="Author" w:date="2023-07-20T19:06:00Z">
        <w:r w:rsidRPr="009553C9" w:rsidDel="00B9719A">
          <w:rPr>
            <w:rFonts w:eastAsia="Times New Roman"/>
            <w:lang w:eastAsia="it-IT"/>
          </w:rPr>
          <w:delText>W</w:delText>
        </w:r>
      </w:del>
      <w:r w:rsidRPr="009553C9">
        <w:rPr>
          <w:rFonts w:eastAsia="Times New Roman"/>
          <w:lang w:eastAsia="it-IT"/>
        </w:rPr>
        <w:t xml:space="preserve">ith the help of his student Clifford Berry developed the </w:t>
      </w:r>
      <w:r w:rsidRPr="00B9719A">
        <w:rPr>
          <w:rFonts w:eastAsia="Times New Roman"/>
          <w:lang w:eastAsia="it-IT"/>
          <w:rPrChange w:id="270" w:author="Author" w:date="2023-07-20T19:07:00Z">
            <w:rPr>
              <w:rFonts w:eastAsia="Times New Roman"/>
              <w:i/>
              <w:iCs/>
              <w:lang w:eastAsia="it-IT"/>
            </w:rPr>
          </w:rPrChange>
        </w:rPr>
        <w:t>Atanasoff–Berry Computer</w:t>
      </w:r>
      <w:r w:rsidRPr="00B9719A">
        <w:rPr>
          <w:rFonts w:eastAsia="Times New Roman"/>
          <w:lang w:eastAsia="it-IT"/>
        </w:rPr>
        <w:t xml:space="preserve"> (</w:t>
      </w:r>
      <w:r w:rsidRPr="00B9719A">
        <w:rPr>
          <w:rFonts w:eastAsia="Times New Roman"/>
          <w:lang w:eastAsia="it-IT"/>
          <w:rPrChange w:id="271" w:author="Author" w:date="2023-07-20T19:07:00Z">
            <w:rPr>
              <w:rFonts w:eastAsia="Times New Roman"/>
              <w:i/>
              <w:iCs/>
              <w:lang w:eastAsia="it-IT"/>
            </w:rPr>
          </w:rPrChange>
        </w:rPr>
        <w:t>ABC</w:t>
      </w:r>
      <w:r w:rsidRPr="00B9719A">
        <w:rPr>
          <w:rFonts w:eastAsia="Times New Roman"/>
          <w:lang w:eastAsia="it-IT"/>
        </w:rPr>
        <w:t>)</w:t>
      </w:r>
      <w:r w:rsidRPr="009553C9">
        <w:rPr>
          <w:rFonts w:eastAsia="Times New Roman"/>
          <w:lang w:eastAsia="it-IT"/>
        </w:rPr>
        <w:t xml:space="preserve"> digital computing machine whose design inspired the project led by J. Presper Eckert and John Mauchly for implementing the </w:t>
      </w:r>
      <w:r w:rsidRPr="00B9719A">
        <w:rPr>
          <w:rFonts w:eastAsia="Times New Roman"/>
          <w:lang w:eastAsia="it-IT"/>
          <w:rPrChange w:id="272" w:author="Author" w:date="2023-07-20T19:07:00Z">
            <w:rPr>
              <w:rFonts w:eastAsia="Times New Roman"/>
              <w:i/>
              <w:iCs/>
              <w:lang w:eastAsia="it-IT"/>
            </w:rPr>
          </w:rPrChange>
        </w:rPr>
        <w:t>Electronic Numerical Integrator and Computer</w:t>
      </w:r>
      <w:r w:rsidRPr="00B9719A">
        <w:rPr>
          <w:rFonts w:eastAsia="Times New Roman"/>
          <w:lang w:eastAsia="it-IT"/>
        </w:rPr>
        <w:t xml:space="preserve"> (</w:t>
      </w:r>
      <w:r w:rsidRPr="00B9719A">
        <w:rPr>
          <w:rFonts w:eastAsia="Times New Roman"/>
          <w:lang w:eastAsia="it-IT"/>
          <w:rPrChange w:id="273" w:author="Author" w:date="2023-07-20T19:07:00Z">
            <w:rPr>
              <w:rFonts w:eastAsia="Times New Roman"/>
              <w:i/>
              <w:iCs/>
              <w:lang w:eastAsia="it-IT"/>
            </w:rPr>
          </w:rPrChange>
        </w:rPr>
        <w:t>ENIAC</w:t>
      </w:r>
      <w:r w:rsidRPr="00B9719A">
        <w:rPr>
          <w:rFonts w:eastAsia="Times New Roman"/>
          <w:lang w:eastAsia="it-IT"/>
        </w:rPr>
        <w:t>)</w:t>
      </w:r>
      <w:r w:rsidRPr="009553C9">
        <w:rPr>
          <w:rFonts w:eastAsia="Times New Roman"/>
          <w:lang w:eastAsia="it-IT"/>
        </w:rPr>
        <w:t>.</w:t>
      </w:r>
    </w:p>
    <w:p w14:paraId="214E3AF2" w14:textId="15DE8322" w:rsidR="00777BC2" w:rsidRPr="009553C9" w:rsidRDefault="00777BC2" w:rsidP="00697DC6">
      <w:pPr>
        <w:pStyle w:val="IndentParagraph"/>
        <w:rPr>
          <w:rFonts w:eastAsia="Times New Roman"/>
          <w:lang w:eastAsia="it-IT"/>
        </w:rPr>
      </w:pPr>
      <w:del w:id="274" w:author="Author" w:date="2023-07-20T19:08:00Z">
        <w:r w:rsidRPr="009553C9" w:rsidDel="00B9719A">
          <w:rPr>
            <w:rFonts w:eastAsia="Times New Roman"/>
            <w:lang w:eastAsia="it-IT"/>
          </w:rPr>
          <w:delText xml:space="preserve">In fact, in this very promising scenario, it must be mentioned the work done by Eckert and Mauchly who directed the construction of ENIAC, a computer that took about two years to be built. </w:delText>
        </w:r>
      </w:del>
      <w:r w:rsidRPr="009553C9">
        <w:rPr>
          <w:rFonts w:eastAsia="Times New Roman"/>
          <w:lang w:eastAsia="it-IT"/>
        </w:rPr>
        <w:t xml:space="preserve">The ENIAC project started in the summer of 1943, during </w:t>
      </w:r>
      <w:del w:id="275" w:author="Author" w:date="2023-08-08T02:49:00Z">
        <w:r w:rsidRPr="009553C9" w:rsidDel="00D47E48">
          <w:rPr>
            <w:rFonts w:eastAsia="Times New Roman"/>
            <w:lang w:eastAsia="it-IT"/>
          </w:rPr>
          <w:delText xml:space="preserve">the second </w:delText>
        </w:r>
      </w:del>
      <w:r w:rsidRPr="009553C9">
        <w:rPr>
          <w:rFonts w:eastAsia="Times New Roman"/>
          <w:lang w:eastAsia="it-IT"/>
        </w:rPr>
        <w:t>World War</w:t>
      </w:r>
      <w:ins w:id="276" w:author="Author" w:date="2023-08-08T02:49:00Z">
        <w:r w:rsidR="00D47E48">
          <w:rPr>
            <w:rFonts w:eastAsia="Times New Roman"/>
            <w:lang w:eastAsia="it-IT"/>
          </w:rPr>
          <w:t xml:space="preserve"> II</w:t>
        </w:r>
      </w:ins>
      <w:r w:rsidRPr="009553C9">
        <w:rPr>
          <w:rFonts w:eastAsia="Times New Roman"/>
          <w:lang w:eastAsia="it-IT"/>
        </w:rPr>
        <w:t xml:space="preserve">, and </w:t>
      </w:r>
      <w:del w:id="277" w:author="Author" w:date="2023-07-20T19:08:00Z">
        <w:r w:rsidRPr="009553C9" w:rsidDel="00B9719A">
          <w:rPr>
            <w:rFonts w:eastAsia="Times New Roman"/>
            <w:lang w:eastAsia="it-IT"/>
          </w:rPr>
          <w:delText xml:space="preserve">it </w:delText>
        </w:r>
      </w:del>
      <w:r w:rsidRPr="009553C9">
        <w:rPr>
          <w:rFonts w:eastAsia="Times New Roman"/>
          <w:lang w:eastAsia="it-IT"/>
        </w:rPr>
        <w:t>was completed in December 1945. The ENIAC machine was funded by the United States Army</w:t>
      </w:r>
      <w:ins w:id="278" w:author="Author" w:date="2023-07-20T19:09:00Z">
        <w:r w:rsidR="00B9719A">
          <w:rPr>
            <w:rFonts w:eastAsia="Times New Roman"/>
            <w:lang w:eastAsia="it-IT"/>
          </w:rPr>
          <w:t>,</w:t>
        </w:r>
      </w:ins>
      <w:r w:rsidRPr="009553C9">
        <w:rPr>
          <w:rFonts w:eastAsia="Times New Roman"/>
          <w:lang w:eastAsia="it-IT"/>
        </w:rPr>
        <w:t xml:space="preserve"> and its construction was announced to the public in February 1946</w:t>
      </w:r>
      <w:ins w:id="279" w:author="Author" w:date="2023-07-20T19:09:00Z">
        <w:r w:rsidR="00B9719A">
          <w:rPr>
            <w:rFonts w:eastAsia="Times New Roman"/>
            <w:lang w:eastAsia="it-IT"/>
          </w:rPr>
          <w:t>.</w:t>
        </w:r>
      </w:ins>
      <w:r w:rsidRPr="009553C9">
        <w:rPr>
          <w:rFonts w:eastAsia="Times New Roman"/>
          <w:lang w:eastAsia="it-IT"/>
        </w:rPr>
        <w:t xml:space="preserve"> </w:t>
      </w:r>
      <w:del w:id="280" w:author="Author" w:date="2023-07-20T19:09:00Z">
        <w:r w:rsidRPr="009553C9" w:rsidDel="00B9719A">
          <w:rPr>
            <w:rFonts w:eastAsia="Times New Roman"/>
            <w:lang w:eastAsia="it-IT"/>
          </w:rPr>
          <w:delText>and t</w:delText>
        </w:r>
      </w:del>
      <w:ins w:id="281" w:author="Author" w:date="2023-07-20T19:09:00Z">
        <w:r w:rsidR="00B9719A">
          <w:rPr>
            <w:rFonts w:eastAsia="Times New Roman"/>
            <w:lang w:eastAsia="it-IT"/>
          </w:rPr>
          <w:t>T</w:t>
        </w:r>
      </w:ins>
      <w:r w:rsidRPr="009553C9">
        <w:rPr>
          <w:rFonts w:eastAsia="Times New Roman"/>
          <w:lang w:eastAsia="it-IT"/>
        </w:rPr>
        <w:t xml:space="preserve">he machine was used for about ten years. </w:t>
      </w:r>
      <w:ins w:id="282" w:author="Author" w:date="2023-08-07T19:53:00Z">
        <w:r w:rsidR="00D81B7D">
          <w:rPr>
            <w:rFonts w:eastAsia="Times New Roman"/>
            <w:lang w:eastAsia="it-IT"/>
          </w:rPr>
          <w:t xml:space="preserve">The </w:t>
        </w:r>
      </w:ins>
      <w:r w:rsidRPr="009553C9">
        <w:rPr>
          <w:rFonts w:eastAsia="Times New Roman"/>
          <w:lang w:eastAsia="it-IT"/>
        </w:rPr>
        <w:t xml:space="preserve">ENIAC was utilized for military purposes, </w:t>
      </w:r>
      <w:del w:id="283" w:author="Author" w:date="2023-08-07T19:55:00Z">
        <w:r w:rsidRPr="009553C9" w:rsidDel="00D81B7D">
          <w:rPr>
            <w:rFonts w:eastAsia="Times New Roman"/>
            <w:lang w:eastAsia="it-IT"/>
          </w:rPr>
          <w:delText xml:space="preserve">like </w:delText>
        </w:r>
      </w:del>
      <w:r w:rsidRPr="009553C9">
        <w:rPr>
          <w:rFonts w:eastAsia="Times New Roman"/>
          <w:lang w:eastAsia="it-IT"/>
        </w:rPr>
        <w:t>for instance calculation of artillery trajectories. It was also used for implementing a very simplified mathematical model of the H-bomb explosion. That computer</w:t>
      </w:r>
      <w:r w:rsidRPr="009553C9">
        <w:t xml:space="preserve"> was </w:t>
      </w:r>
      <w:r w:rsidRPr="009553C9">
        <w:rPr>
          <w:rFonts w:eastAsia="Times New Roman"/>
          <w:lang w:eastAsia="it-IT"/>
        </w:rPr>
        <w:t xml:space="preserve">capable of </w:t>
      </w:r>
      <w:del w:id="284" w:author="Author" w:date="2023-07-20T19:10:00Z">
        <w:r w:rsidRPr="009553C9" w:rsidDel="00B9719A">
          <w:rPr>
            <w:rFonts w:eastAsia="Times New Roman"/>
            <w:lang w:eastAsia="it-IT"/>
          </w:rPr>
          <w:delText xml:space="preserve">around </w:delText>
        </w:r>
      </w:del>
      <w:ins w:id="285" w:author="Author" w:date="2023-07-20T19:10:00Z">
        <w:r w:rsidR="00B9719A">
          <w:rPr>
            <w:rFonts w:eastAsia="Times New Roman"/>
            <w:lang w:eastAsia="it-IT"/>
          </w:rPr>
          <w:t>approximately</w:t>
        </w:r>
        <w:r w:rsidR="00B9719A" w:rsidRPr="009553C9">
          <w:rPr>
            <w:rFonts w:eastAsia="Times New Roman"/>
            <w:lang w:eastAsia="it-IT"/>
          </w:rPr>
          <w:t xml:space="preserve"> </w:t>
        </w:r>
      </w:ins>
      <w:r w:rsidRPr="009553C9">
        <w:rPr>
          <w:rFonts w:eastAsia="Times New Roman"/>
          <w:lang w:eastAsia="it-IT"/>
        </w:rPr>
        <w:t xml:space="preserve">5,000 calculations </w:t>
      </w:r>
      <w:del w:id="286" w:author="Author" w:date="2023-07-20T19:10:00Z">
        <w:r w:rsidRPr="009553C9" w:rsidDel="00B9719A">
          <w:rPr>
            <w:rFonts w:eastAsia="Times New Roman"/>
            <w:lang w:eastAsia="it-IT"/>
          </w:rPr>
          <w:delText xml:space="preserve">a </w:delText>
        </w:r>
      </w:del>
      <w:ins w:id="287" w:author="Author" w:date="2023-07-20T19:10:00Z">
        <w:r w:rsidR="00B9719A">
          <w:rPr>
            <w:rFonts w:eastAsia="Times New Roman"/>
            <w:lang w:eastAsia="it-IT"/>
          </w:rPr>
          <w:t>per</w:t>
        </w:r>
        <w:r w:rsidR="00B9719A" w:rsidRPr="009553C9">
          <w:rPr>
            <w:rFonts w:eastAsia="Times New Roman"/>
            <w:lang w:eastAsia="it-IT"/>
          </w:rPr>
          <w:t xml:space="preserve"> </w:t>
        </w:r>
      </w:ins>
      <w:r w:rsidRPr="009553C9">
        <w:rPr>
          <w:rFonts w:eastAsia="Times New Roman"/>
          <w:lang w:eastAsia="it-IT"/>
        </w:rPr>
        <w:t xml:space="preserve">second and in </w:t>
      </w:r>
      <w:r w:rsidRPr="009553C9">
        <w:rPr>
          <w:rFonts w:eastAsia="Times New Roman"/>
          <w:lang w:eastAsia="it-IT"/>
        </w:rPr>
        <w:lastRenderedPageBreak/>
        <w:t>computing projectile trajectories it usually took a few tens of seconds, while for the same task a human specialist on average employed around 20 hours. However, it must be not</w:t>
      </w:r>
      <w:del w:id="288" w:author="Author" w:date="2023-07-20T19:11:00Z">
        <w:r w:rsidRPr="009553C9" w:rsidDel="00B9719A">
          <w:rPr>
            <w:rFonts w:eastAsia="Times New Roman"/>
            <w:lang w:eastAsia="it-IT"/>
          </w:rPr>
          <w:delText>ic</w:delText>
        </w:r>
      </w:del>
      <w:r w:rsidRPr="009553C9">
        <w:rPr>
          <w:rFonts w:eastAsia="Times New Roman"/>
          <w:lang w:eastAsia="it-IT"/>
        </w:rPr>
        <w:t>ed that the task of studying a problem and coding it onto the computer was difficult at that time</w:t>
      </w:r>
      <w:del w:id="289" w:author="Author" w:date="2023-07-20T19:12:00Z">
        <w:r w:rsidRPr="009553C9" w:rsidDel="00B9719A">
          <w:rPr>
            <w:rFonts w:eastAsia="Times New Roman"/>
            <w:lang w:eastAsia="it-IT"/>
          </w:rPr>
          <w:delText xml:space="preserve">, </w:delText>
        </w:r>
      </w:del>
      <w:ins w:id="290" w:author="Author" w:date="2023-07-20T19:12:00Z">
        <w:r w:rsidR="00B9719A">
          <w:rPr>
            <w:rFonts w:eastAsia="Times New Roman"/>
            <w:lang w:eastAsia="it-IT"/>
          </w:rPr>
          <w:t>—</w:t>
        </w:r>
      </w:ins>
      <w:r w:rsidRPr="009553C9">
        <w:rPr>
          <w:rFonts w:eastAsia="Times New Roman"/>
          <w:lang w:eastAsia="it-IT"/>
        </w:rPr>
        <w:t xml:space="preserve">it typically took </w:t>
      </w:r>
      <w:del w:id="291" w:author="Author" w:date="2023-07-20T19:12:00Z">
        <w:r w:rsidRPr="009553C9" w:rsidDel="00B9719A">
          <w:rPr>
            <w:rFonts w:eastAsia="Times New Roman"/>
            <w:lang w:eastAsia="it-IT"/>
          </w:rPr>
          <w:delText xml:space="preserve">some </w:delText>
        </w:r>
      </w:del>
      <w:ins w:id="292" w:author="Author" w:date="2023-07-20T19:12:00Z">
        <w:r w:rsidR="00B9719A">
          <w:rPr>
            <w:rFonts w:eastAsia="Times New Roman"/>
            <w:lang w:eastAsia="it-IT"/>
          </w:rPr>
          <w:t>a few</w:t>
        </w:r>
        <w:r w:rsidR="00B9719A" w:rsidRPr="009553C9">
          <w:rPr>
            <w:rFonts w:eastAsia="Times New Roman"/>
            <w:lang w:eastAsia="it-IT"/>
          </w:rPr>
          <w:t xml:space="preserve"> </w:t>
        </w:r>
      </w:ins>
      <w:r w:rsidRPr="009553C9">
        <w:rPr>
          <w:rFonts w:eastAsia="Times New Roman"/>
          <w:lang w:eastAsia="it-IT"/>
        </w:rPr>
        <w:t xml:space="preserve">weeks. We should </w:t>
      </w:r>
      <w:ins w:id="293" w:author="Author" w:date="2023-07-20T19:12:00Z">
        <w:r w:rsidR="00BA13F0">
          <w:rPr>
            <w:rFonts w:eastAsia="Times New Roman"/>
            <w:lang w:eastAsia="it-IT"/>
          </w:rPr>
          <w:t xml:space="preserve">also </w:t>
        </w:r>
      </w:ins>
      <w:r w:rsidRPr="009553C9">
        <w:rPr>
          <w:rFonts w:eastAsia="Times New Roman"/>
          <w:lang w:eastAsia="it-IT"/>
        </w:rPr>
        <w:t>consider that ENIAC was not a computer that stored the sequences of instructions in electronically or optically accessible memory</w:t>
      </w:r>
      <w:ins w:id="294" w:author="Author" w:date="2023-07-20T19:12:00Z">
        <w:r w:rsidR="00BA13F0">
          <w:rPr>
            <w:rFonts w:eastAsia="Times New Roman"/>
            <w:lang w:eastAsia="it-IT"/>
          </w:rPr>
          <w:t>;</w:t>
        </w:r>
      </w:ins>
      <w:del w:id="295" w:author="Author" w:date="2023-07-20T19:12:00Z">
        <w:r w:rsidRPr="009553C9" w:rsidDel="00BA13F0">
          <w:rPr>
            <w:rFonts w:eastAsia="Times New Roman"/>
            <w:lang w:eastAsia="it-IT"/>
          </w:rPr>
          <w:delText>,</w:delText>
        </w:r>
      </w:del>
      <w:r w:rsidRPr="009553C9">
        <w:rPr>
          <w:rFonts w:eastAsia="Times New Roman"/>
          <w:lang w:eastAsia="it-IT"/>
        </w:rPr>
        <w:t xml:space="preserve"> </w:t>
      </w:r>
      <w:del w:id="296" w:author="Author" w:date="2023-07-20T19:12:00Z">
        <w:r w:rsidRPr="009553C9" w:rsidDel="00BA13F0">
          <w:rPr>
            <w:rFonts w:eastAsia="Times New Roman"/>
            <w:lang w:eastAsia="it-IT"/>
          </w:rPr>
          <w:delText xml:space="preserve">but </w:delText>
        </w:r>
      </w:del>
      <w:r w:rsidRPr="009553C9">
        <w:rPr>
          <w:rFonts w:eastAsia="Times New Roman"/>
          <w:lang w:eastAsia="it-IT"/>
        </w:rPr>
        <w:t>it was just a large collection of arithmetic machines</w:t>
      </w:r>
      <w:del w:id="297" w:author="Author" w:date="2023-07-20T19:12:00Z">
        <w:r w:rsidRPr="009553C9" w:rsidDel="00BA13F0">
          <w:rPr>
            <w:rFonts w:eastAsia="Times New Roman"/>
            <w:lang w:eastAsia="it-IT"/>
          </w:rPr>
          <w:delText>,</w:delText>
        </w:r>
      </w:del>
      <w:r w:rsidRPr="009553C9">
        <w:rPr>
          <w:rFonts w:eastAsia="Times New Roman"/>
          <w:lang w:eastAsia="it-IT"/>
        </w:rPr>
        <w:t xml:space="preserve"> </w:t>
      </w:r>
      <w:del w:id="298" w:author="Author" w:date="2023-07-20T19:12:00Z">
        <w:r w:rsidRPr="009553C9" w:rsidDel="00BA13F0">
          <w:rPr>
            <w:rFonts w:eastAsia="Times New Roman"/>
            <w:lang w:eastAsia="it-IT"/>
          </w:rPr>
          <w:delText xml:space="preserve">which </w:delText>
        </w:r>
      </w:del>
      <w:ins w:id="299" w:author="Author" w:date="2023-07-20T19:12:00Z">
        <w:r w:rsidR="00BA13F0">
          <w:rPr>
            <w:rFonts w:eastAsia="Times New Roman"/>
            <w:lang w:eastAsia="it-IT"/>
          </w:rPr>
          <w:t>that</w:t>
        </w:r>
        <w:r w:rsidR="00BA13F0" w:rsidRPr="009553C9">
          <w:rPr>
            <w:rFonts w:eastAsia="Times New Roman"/>
            <w:lang w:eastAsia="it-IT"/>
          </w:rPr>
          <w:t xml:space="preserve"> </w:t>
        </w:r>
      </w:ins>
      <w:r w:rsidRPr="009553C9">
        <w:rPr>
          <w:rFonts w:eastAsia="Times New Roman"/>
          <w:lang w:eastAsia="it-IT"/>
        </w:rPr>
        <w:t>originally had algorithms set up into the computer by a combination of plugboard wiring and three portable function tables. For this reason, after the algorithm was defined and its operational steps written on paper, the procedure of getting the code into the machine by manipulating its switches and cables could take a few days.</w:t>
      </w:r>
    </w:p>
    <w:p w14:paraId="51382004" w14:textId="1109CAEF" w:rsidR="00777BC2" w:rsidRPr="009553C9" w:rsidRDefault="00777BC2" w:rsidP="00697DC6">
      <w:pPr>
        <w:pStyle w:val="IndentParagraph"/>
        <w:rPr>
          <w:rFonts w:eastAsia="Times New Roman"/>
          <w:lang w:eastAsia="it-IT"/>
        </w:rPr>
      </w:pPr>
      <w:r w:rsidRPr="009553C9">
        <w:rPr>
          <w:rFonts w:eastAsia="Times New Roman"/>
          <w:lang w:eastAsia="it-IT"/>
        </w:rPr>
        <w:t xml:space="preserve">John von Neumann was aware of the </w:t>
      </w:r>
      <w:r w:rsidRPr="009553C9">
        <w:t xml:space="preserve">ENIAC’s development while working at </w:t>
      </w:r>
      <w:ins w:id="300" w:author="Author" w:date="2023-07-20T19:13:00Z">
        <w:r w:rsidR="00BA13F0">
          <w:t xml:space="preserve">the </w:t>
        </w:r>
      </w:ins>
      <w:r w:rsidRPr="009553C9">
        <w:t>Los Alamos National Laboratory</w:t>
      </w:r>
      <w:ins w:id="301" w:author="Author" w:date="2023-08-07T19:56:00Z">
        <w:r w:rsidR="00D81B7D">
          <w:t>,</w:t>
        </w:r>
      </w:ins>
      <w:r w:rsidRPr="009553C9">
        <w:t xml:space="preserve"> and he joined the ENIAC team in 1944</w:t>
      </w:r>
      <w:ins w:id="302" w:author="Author" w:date="2023-07-20T19:13:00Z">
        <w:r w:rsidR="00BA13F0">
          <w:t xml:space="preserve"> upon the</w:t>
        </w:r>
      </w:ins>
      <w:r w:rsidRPr="009553C9">
        <w:t xml:space="preserve"> invit</w:t>
      </w:r>
      <w:del w:id="303" w:author="Author" w:date="2023-07-20T19:13:00Z">
        <w:r w:rsidRPr="009553C9" w:rsidDel="00BA13F0">
          <w:delText>ed</w:delText>
        </w:r>
      </w:del>
      <w:ins w:id="304" w:author="Author" w:date="2023-07-20T19:13:00Z">
        <w:r w:rsidR="00BA13F0">
          <w:t>ation</w:t>
        </w:r>
      </w:ins>
      <w:r w:rsidRPr="009553C9">
        <w:t xml:space="preserve"> </w:t>
      </w:r>
      <w:del w:id="305" w:author="Author" w:date="2023-07-20T19:13:00Z">
        <w:r w:rsidRPr="009553C9" w:rsidDel="00BA13F0">
          <w:delText>by the</w:delText>
        </w:r>
      </w:del>
      <w:ins w:id="306" w:author="Author" w:date="2023-07-20T19:13:00Z">
        <w:r w:rsidR="00BA13F0">
          <w:t>of</w:t>
        </w:r>
      </w:ins>
      <w:r w:rsidRPr="009553C9">
        <w:t xml:space="preserve"> mathematician Herman Goldstine. At that time</w:t>
      </w:r>
      <w:ins w:id="307" w:author="Author" w:date="2023-08-07T19:56:00Z">
        <w:r w:rsidR="00D81B7D">
          <w:t>,</w:t>
        </w:r>
      </w:ins>
      <w:r w:rsidRPr="009553C9">
        <w:t xml:space="preserve"> the ENIAC creators John Mauchly and J. Presper Eckert had already proposed the construction of ENIAC’s successor called </w:t>
      </w:r>
      <w:ins w:id="308" w:author="Author" w:date="2023-07-20T19:14:00Z">
        <w:r w:rsidR="00BA13F0">
          <w:t xml:space="preserve">the </w:t>
        </w:r>
        <w:r w:rsidR="00BA13F0" w:rsidRPr="0058528A">
          <w:t>Electronic Discrete Variable Automatic Computer</w:t>
        </w:r>
        <w:r w:rsidR="00BA13F0" w:rsidRPr="009553C9">
          <w:t xml:space="preserve"> </w:t>
        </w:r>
      </w:ins>
      <w:del w:id="309" w:author="Author" w:date="2023-07-20T19:14:00Z">
        <w:r w:rsidRPr="009553C9" w:rsidDel="00BA13F0">
          <w:delText xml:space="preserve">EDVAC </w:delText>
        </w:r>
      </w:del>
      <w:r w:rsidRPr="009553C9">
        <w:t>(</w:t>
      </w:r>
      <w:ins w:id="310" w:author="Author" w:date="2023-07-20T19:14:00Z">
        <w:r w:rsidR="00BA13F0" w:rsidRPr="009553C9">
          <w:t>EDVAC</w:t>
        </w:r>
      </w:ins>
      <w:del w:id="311" w:author="Author" w:date="2023-07-20T19:14:00Z">
        <w:r w:rsidRPr="00BA13F0" w:rsidDel="00BA13F0">
          <w:rPr>
            <w:rPrChange w:id="312" w:author="Author" w:date="2023-07-20T19:14:00Z">
              <w:rPr>
                <w:i/>
                <w:iCs/>
              </w:rPr>
            </w:rPrChange>
          </w:rPr>
          <w:delText>Electronic Discrete Variable Automatic Computer</w:delText>
        </w:r>
      </w:del>
      <w:r w:rsidRPr="009553C9">
        <w:t xml:space="preserve">). </w:t>
      </w:r>
      <w:r w:rsidRPr="009553C9">
        <w:rPr>
          <w:rFonts w:eastAsia="Times New Roman"/>
          <w:lang w:eastAsia="it-IT"/>
        </w:rPr>
        <w:t xml:space="preserve">von Neuman joined Eckert and Mauchly in </w:t>
      </w:r>
      <w:del w:id="313" w:author="Author" w:date="2023-07-20T19:14:00Z">
        <w:r w:rsidRPr="009553C9" w:rsidDel="00BA13F0">
          <w:rPr>
            <w:rFonts w:eastAsia="Times New Roman"/>
            <w:lang w:eastAsia="it-IT"/>
          </w:rPr>
          <w:delText xml:space="preserve">the </w:delText>
        </w:r>
      </w:del>
      <w:r w:rsidRPr="009553C9">
        <w:rPr>
          <w:rFonts w:eastAsia="Times New Roman"/>
          <w:lang w:eastAsia="it-IT"/>
        </w:rPr>
        <w:t>design</w:t>
      </w:r>
      <w:ins w:id="314" w:author="Author" w:date="2023-07-20T19:14:00Z">
        <w:r w:rsidR="00BA13F0">
          <w:rPr>
            <w:rFonts w:eastAsia="Times New Roman"/>
            <w:lang w:eastAsia="it-IT"/>
          </w:rPr>
          <w:t>ing the</w:t>
        </w:r>
      </w:ins>
      <w:del w:id="315" w:author="Author" w:date="2023-07-20T19:14:00Z">
        <w:r w:rsidRPr="009553C9" w:rsidDel="00BA13F0">
          <w:rPr>
            <w:rFonts w:eastAsia="Times New Roman"/>
            <w:lang w:eastAsia="it-IT"/>
          </w:rPr>
          <w:delText xml:space="preserve"> of</w:delText>
        </w:r>
      </w:del>
      <w:r w:rsidRPr="009553C9">
        <w:rPr>
          <w:rFonts w:eastAsia="Times New Roman"/>
          <w:lang w:eastAsia="it-IT"/>
        </w:rPr>
        <w:t xml:space="preserve"> EDVAC</w:t>
      </w:r>
      <w:ins w:id="316" w:author="Author" w:date="2023-07-20T19:14:00Z">
        <w:r w:rsidR="00BA13F0">
          <w:rPr>
            <w:rFonts w:eastAsia="Times New Roman"/>
            <w:lang w:eastAsia="it-IT"/>
          </w:rPr>
          <w:t>,</w:t>
        </w:r>
      </w:ins>
      <w:r w:rsidRPr="009553C9">
        <w:rPr>
          <w:rFonts w:eastAsia="Times New Roman"/>
          <w:lang w:eastAsia="it-IT"/>
        </w:rPr>
        <w:t xml:space="preserve"> and, in particular, he worked on the design of the logic functioning of the new computer. During his work on the logic design of EDVAC</w:t>
      </w:r>
      <w:ins w:id="317" w:author="Author" w:date="2023-07-20T21:32:00Z">
        <w:r w:rsidR="00C97F80">
          <w:rPr>
            <w:rFonts w:eastAsia="Times New Roman"/>
            <w:lang w:eastAsia="it-IT"/>
          </w:rPr>
          <w:t>,</w:t>
        </w:r>
      </w:ins>
      <w:r w:rsidRPr="009553C9">
        <w:rPr>
          <w:rFonts w:eastAsia="Times New Roman"/>
          <w:lang w:eastAsia="it-IT"/>
        </w:rPr>
        <w:t xml:space="preserve"> von Neumann wrote his well-known </w:t>
      </w:r>
      <w:r w:rsidRPr="009553C9">
        <w:rPr>
          <w:rFonts w:eastAsia="Times New Roman"/>
          <w:i/>
          <w:iCs/>
          <w:lang w:eastAsia="it-IT"/>
        </w:rPr>
        <w:t>First Draft of a Report on the EDVAC</w:t>
      </w:r>
      <w:r w:rsidRPr="009553C9">
        <w:rPr>
          <w:rFonts w:eastAsia="Times New Roman"/>
          <w:iCs/>
          <w:lang w:eastAsia="it-IT"/>
        </w:rPr>
        <w:t xml:space="preserve"> </w:t>
      </w:r>
      <w:ins w:id="318" w:author="PDMR5" w:date="2023-06-07T15:16:00Z">
        <w:r w:rsidRPr="009553C9">
          <w:rPr>
            <w:rFonts w:eastAsia="Times New Roman"/>
            <w:iCs/>
            <w:lang w:eastAsia="it-IT"/>
          </w:rPr>
          <w:t>[</w:t>
        </w:r>
        <w:r w:rsidRPr="009553C9">
          <w:t>Neumann 1945]</w:t>
        </w:r>
      </w:ins>
      <w:del w:id="319" w:author="PDMR5" w:date="2023-06-07T15:19:00Z">
        <w:r w:rsidRPr="009553C9" w:rsidDel="00862621">
          <w:rPr>
            <w:rFonts w:eastAsia="Times New Roman"/>
            <w:iCs/>
            <w:lang w:eastAsia="it-IT"/>
          </w:rPr>
          <w:delText>[5]</w:delText>
        </w:r>
      </w:del>
      <w:r w:rsidRPr="009553C9">
        <w:rPr>
          <w:rFonts w:eastAsia="Times New Roman"/>
          <w:lang w:eastAsia="it-IT"/>
        </w:rPr>
        <w:t xml:space="preserve">, which contains the first published description of the logical design of a computer using the stored-program concept, which has come to be known as the “von Neumann architecture” whose roots are in the Turing papers on </w:t>
      </w:r>
      <w:ins w:id="320" w:author="Author" w:date="2023-07-20T21:33:00Z">
        <w:r w:rsidR="00C97F80">
          <w:rPr>
            <w:rFonts w:eastAsia="Times New Roman"/>
            <w:lang w:eastAsia="it-IT"/>
          </w:rPr>
          <w:t xml:space="preserve">the </w:t>
        </w:r>
      </w:ins>
      <w:r w:rsidRPr="009553C9">
        <w:rPr>
          <w:rFonts w:eastAsia="Times New Roman"/>
          <w:lang w:eastAsia="it-IT"/>
        </w:rPr>
        <w:t>universal computing machine</w:t>
      </w:r>
      <w:ins w:id="321" w:author="PDMR5" w:date="2023-06-07T15:16:00Z">
        <w:r w:rsidRPr="009553C9">
          <w:rPr>
            <w:rFonts w:eastAsia="Times New Roman"/>
            <w:lang w:eastAsia="it-IT"/>
          </w:rPr>
          <w:t xml:space="preserve"> [</w:t>
        </w:r>
        <w:r w:rsidRPr="009553C9">
          <w:t>Turing 1937]</w:t>
        </w:r>
      </w:ins>
      <w:del w:id="322" w:author="PDMR5" w:date="2023-06-07T15:20:00Z">
        <w:r w:rsidRPr="009553C9" w:rsidDel="00862621">
          <w:rPr>
            <w:rFonts w:eastAsia="Times New Roman"/>
            <w:lang w:eastAsia="it-IT"/>
          </w:rPr>
          <w:delText xml:space="preserve"> [3]</w:delText>
        </w:r>
      </w:del>
      <w:r w:rsidRPr="009553C9">
        <w:rPr>
          <w:rFonts w:eastAsia="Times New Roman"/>
          <w:lang w:eastAsia="it-IT"/>
        </w:rPr>
        <w:t xml:space="preserve">. </w:t>
      </w:r>
      <w:del w:id="323" w:author="Author" w:date="2023-07-20T21:34:00Z">
        <w:r w:rsidRPr="009553C9" w:rsidDel="00C97F80">
          <w:rPr>
            <w:rFonts w:eastAsia="Times New Roman"/>
            <w:lang w:eastAsia="it-IT"/>
          </w:rPr>
          <w:delText xml:space="preserve">Differently </w:delText>
        </w:r>
      </w:del>
      <w:ins w:id="324" w:author="Author" w:date="2023-07-20T21:34:00Z">
        <w:r w:rsidR="00C97F80">
          <w:rPr>
            <w:rFonts w:eastAsia="Times New Roman"/>
            <w:lang w:eastAsia="it-IT"/>
          </w:rPr>
          <w:t>In contrast to</w:t>
        </w:r>
      </w:ins>
      <w:del w:id="325" w:author="Author" w:date="2023-07-20T21:34:00Z">
        <w:r w:rsidRPr="009553C9" w:rsidDel="00C97F80">
          <w:rPr>
            <w:rFonts w:eastAsia="Times New Roman"/>
            <w:lang w:eastAsia="it-IT"/>
          </w:rPr>
          <w:delText>from</w:delText>
        </w:r>
      </w:del>
      <w:r w:rsidRPr="009553C9">
        <w:rPr>
          <w:rFonts w:eastAsia="Times New Roman"/>
          <w:lang w:eastAsia="it-IT"/>
        </w:rPr>
        <w:t xml:space="preserve"> ENIAC’s decimal representation, data in the EDVAC </w:t>
      </w:r>
      <w:del w:id="326" w:author="Author" w:date="2023-07-20T21:35:00Z">
        <w:r w:rsidRPr="009553C9" w:rsidDel="00C97F80">
          <w:rPr>
            <w:rFonts w:eastAsia="Times New Roman"/>
            <w:lang w:eastAsia="it-IT"/>
          </w:rPr>
          <w:delText>have been</w:delText>
        </w:r>
      </w:del>
      <w:ins w:id="327" w:author="Author" w:date="2023-07-20T21:35:00Z">
        <w:r w:rsidR="00C97F80">
          <w:rPr>
            <w:rFonts w:eastAsia="Times New Roman"/>
            <w:lang w:eastAsia="it-IT"/>
          </w:rPr>
          <w:t>were</w:t>
        </w:r>
      </w:ins>
      <w:r w:rsidRPr="009553C9">
        <w:rPr>
          <w:rFonts w:eastAsia="Times New Roman"/>
          <w:lang w:eastAsia="it-IT"/>
        </w:rPr>
        <w:t xml:space="preserve"> represented in binary notation and its architecture included a memory unit </w:t>
      </w:r>
      <w:ins w:id="328" w:author="Author" w:date="2023-07-20T21:35:00Z">
        <w:r w:rsidR="00C97F80">
          <w:rPr>
            <w:rFonts w:eastAsia="Times New Roman"/>
            <w:lang w:eastAsia="it-IT"/>
          </w:rPr>
          <w:t xml:space="preserve">that </w:t>
        </w:r>
      </w:ins>
      <w:r w:rsidRPr="009553C9">
        <w:rPr>
          <w:rFonts w:eastAsia="Times New Roman"/>
          <w:lang w:eastAsia="it-IT"/>
        </w:rPr>
        <w:t>stor</w:t>
      </w:r>
      <w:ins w:id="329" w:author="Author" w:date="2023-07-20T21:35:00Z">
        <w:r w:rsidR="00C97F80">
          <w:rPr>
            <w:rFonts w:eastAsia="Times New Roman"/>
            <w:lang w:eastAsia="it-IT"/>
          </w:rPr>
          <w:t>ed</w:t>
        </w:r>
      </w:ins>
      <w:del w:id="330" w:author="Author" w:date="2023-07-20T21:35:00Z">
        <w:r w:rsidRPr="009553C9" w:rsidDel="00C97F80">
          <w:rPr>
            <w:rFonts w:eastAsia="Times New Roman"/>
            <w:lang w:eastAsia="it-IT"/>
          </w:rPr>
          <w:delText>ing</w:delText>
        </w:r>
      </w:del>
      <w:r w:rsidRPr="009553C9">
        <w:rPr>
          <w:rFonts w:eastAsia="Times New Roman"/>
          <w:lang w:eastAsia="it-IT"/>
        </w:rPr>
        <w:t xml:space="preserve"> both program data and instructions.</w:t>
      </w:r>
    </w:p>
    <w:p w14:paraId="71312BF1" w14:textId="4DB6A3FB" w:rsidR="00777BC2" w:rsidRPr="009553C9" w:rsidRDefault="00777BC2" w:rsidP="00697DC6">
      <w:pPr>
        <w:pStyle w:val="IndentParagraph"/>
        <w:rPr>
          <w:rFonts w:eastAsia="Times New Roman"/>
          <w:lang w:eastAsia="it-IT"/>
        </w:rPr>
      </w:pPr>
      <w:del w:id="331" w:author="Author" w:date="2023-07-20T21:38:00Z">
        <w:r w:rsidRPr="009553C9" w:rsidDel="00C97F80">
          <w:rPr>
            <w:rFonts w:eastAsia="Times New Roman"/>
            <w:lang w:eastAsia="it-IT"/>
          </w:rPr>
          <w:delText>The v</w:delText>
        </w:r>
      </w:del>
      <w:ins w:id="332" w:author="Author" w:date="2023-07-20T21:38:00Z">
        <w:r w:rsidR="00C97F80">
          <w:rPr>
            <w:rFonts w:eastAsia="Times New Roman"/>
            <w:lang w:eastAsia="it-IT"/>
          </w:rPr>
          <w:t>V</w:t>
        </w:r>
      </w:ins>
      <w:r w:rsidRPr="009553C9">
        <w:rPr>
          <w:rFonts w:eastAsia="Times New Roman"/>
          <w:lang w:eastAsia="it-IT"/>
        </w:rPr>
        <w:t xml:space="preserve">on Neumann’s </w:t>
      </w:r>
      <w:r w:rsidRPr="00C97F80">
        <w:rPr>
          <w:rFonts w:eastAsia="Times New Roman"/>
          <w:i/>
          <w:iCs/>
          <w:lang w:eastAsia="it-IT"/>
          <w:rPrChange w:id="333" w:author="Author" w:date="2023-07-20T21:39:00Z">
            <w:rPr>
              <w:rFonts w:eastAsia="Times New Roman"/>
              <w:lang w:eastAsia="it-IT"/>
            </w:rPr>
          </w:rPrChange>
        </w:rPr>
        <w:t>First Draft</w:t>
      </w:r>
      <w:r w:rsidRPr="009553C9">
        <w:rPr>
          <w:rFonts w:eastAsia="Times New Roman"/>
          <w:lang w:eastAsia="it-IT"/>
        </w:rPr>
        <w:t xml:space="preserve"> did not focus on mathematical logic and theorems, it describes the basic components of the architecture of an actual computer and the technologies by which it could be implemented. At the same time, von Neumann</w:t>
      </w:r>
      <w:ins w:id="334" w:author="Author" w:date="2023-07-20T21:40:00Z">
        <w:r w:rsidR="00C97F80">
          <w:rPr>
            <w:rFonts w:eastAsia="Times New Roman"/>
            <w:lang w:eastAsia="it-IT"/>
          </w:rPr>
          <w:t>’s</w:t>
        </w:r>
      </w:ins>
      <w:r w:rsidRPr="009553C9">
        <w:rPr>
          <w:rFonts w:eastAsia="Times New Roman"/>
          <w:lang w:eastAsia="it-IT"/>
        </w:rPr>
        <w:t xml:space="preserve"> proposal did abstract away from details of the hardware to be used. The incomplete document reviewed discussions among the team working on ENIAC and its successor. The first page of the </w:t>
      </w:r>
      <w:r w:rsidRPr="00C97F80">
        <w:rPr>
          <w:rFonts w:eastAsia="Times New Roman"/>
          <w:i/>
          <w:iCs/>
          <w:lang w:eastAsia="it-IT"/>
          <w:rPrChange w:id="335" w:author="Author" w:date="2023-07-20T21:41:00Z">
            <w:rPr>
              <w:rFonts w:eastAsia="Times New Roman"/>
              <w:lang w:eastAsia="it-IT"/>
            </w:rPr>
          </w:rPrChange>
        </w:rPr>
        <w:t>First Draft</w:t>
      </w:r>
      <w:r w:rsidRPr="009553C9">
        <w:rPr>
          <w:rFonts w:eastAsia="Times New Roman"/>
          <w:lang w:eastAsia="it-IT"/>
        </w:rPr>
        <w:t xml:space="preserve"> cites only John von Neumann as author</w:t>
      </w:r>
      <w:ins w:id="336" w:author="Author" w:date="2023-07-20T21:41:00Z">
        <w:r w:rsidR="00C97F80">
          <w:rPr>
            <w:rFonts w:eastAsia="Times New Roman"/>
            <w:lang w:eastAsia="it-IT"/>
          </w:rPr>
          <w:t>;</w:t>
        </w:r>
      </w:ins>
      <w:del w:id="337" w:author="Author" w:date="2023-07-20T21:41:00Z">
        <w:r w:rsidRPr="009553C9" w:rsidDel="00C97F80">
          <w:rPr>
            <w:rFonts w:eastAsia="Times New Roman"/>
            <w:lang w:eastAsia="it-IT"/>
          </w:rPr>
          <w:delText>,</w:delText>
        </w:r>
      </w:del>
      <w:r w:rsidRPr="009553C9">
        <w:rPr>
          <w:rFonts w:eastAsia="Times New Roman"/>
          <w:lang w:eastAsia="it-IT"/>
        </w:rPr>
        <w:t xml:space="preserve"> however</w:t>
      </w:r>
      <w:ins w:id="338" w:author="Author" w:date="2023-07-20T21:41:00Z">
        <w:r w:rsidR="00C97F80">
          <w:rPr>
            <w:rFonts w:eastAsia="Times New Roman"/>
            <w:lang w:eastAsia="it-IT"/>
          </w:rPr>
          <w:t>,</w:t>
        </w:r>
      </w:ins>
      <w:r w:rsidRPr="009553C9">
        <w:rPr>
          <w:rFonts w:eastAsia="Times New Roman"/>
          <w:lang w:eastAsia="it-IT"/>
        </w:rPr>
        <w:t xml:space="preserve"> some on the EDVAC design team, including Eckert and Mauchly, argued that the stored-program concept, that is</w:t>
      </w:r>
      <w:ins w:id="339" w:author="Author" w:date="2023-07-20T21:41:00Z">
        <w:r w:rsidR="00C97F80">
          <w:rPr>
            <w:rFonts w:eastAsia="Times New Roman"/>
            <w:lang w:eastAsia="it-IT"/>
          </w:rPr>
          <w:t>,</w:t>
        </w:r>
      </w:ins>
      <w:r w:rsidRPr="009553C9">
        <w:rPr>
          <w:rFonts w:eastAsia="Times New Roman"/>
          <w:lang w:eastAsia="it-IT"/>
        </w:rPr>
        <w:t xml:space="preserve"> much of the work represented in the </w:t>
      </w:r>
      <w:r w:rsidRPr="00C97F80">
        <w:rPr>
          <w:rFonts w:eastAsia="Times New Roman"/>
          <w:i/>
          <w:iCs/>
          <w:lang w:eastAsia="it-IT"/>
          <w:rPrChange w:id="340" w:author="Author" w:date="2023-07-20T21:41:00Z">
            <w:rPr>
              <w:rFonts w:eastAsia="Times New Roman"/>
              <w:lang w:eastAsia="it-IT"/>
            </w:rPr>
          </w:rPrChange>
        </w:rPr>
        <w:t>Draft</w:t>
      </w:r>
      <w:r w:rsidRPr="009553C9">
        <w:rPr>
          <w:rFonts w:eastAsia="Times New Roman"/>
          <w:lang w:eastAsia="it-IT"/>
        </w:rPr>
        <w:t xml:space="preserve">, had evolved out of meetings at the University of Pennsylvania's Moore School of Electrical Engineering, not from the solitary work of von Neumann. Anyway, regardless of how the </w:t>
      </w:r>
      <w:del w:id="341" w:author="Author" w:date="2023-07-20T21:42:00Z">
        <w:r w:rsidRPr="009553C9" w:rsidDel="00854B10">
          <w:rPr>
            <w:rFonts w:eastAsia="Times New Roman"/>
            <w:lang w:eastAsia="it-IT"/>
          </w:rPr>
          <w:delText xml:space="preserve">facts </w:delText>
        </w:r>
      </w:del>
      <w:ins w:id="342" w:author="Author" w:date="2023-07-20T21:42:00Z">
        <w:r w:rsidR="00854B10">
          <w:rPr>
            <w:rFonts w:eastAsia="Times New Roman"/>
            <w:lang w:eastAsia="it-IT"/>
          </w:rPr>
          <w:t>events</w:t>
        </w:r>
        <w:r w:rsidR="00854B10" w:rsidRPr="009553C9">
          <w:rPr>
            <w:rFonts w:eastAsia="Times New Roman"/>
            <w:lang w:eastAsia="it-IT"/>
          </w:rPr>
          <w:t xml:space="preserve"> </w:t>
        </w:r>
      </w:ins>
      <w:r w:rsidRPr="009553C9">
        <w:rPr>
          <w:rFonts w:eastAsia="Times New Roman"/>
          <w:lang w:eastAsia="it-IT"/>
        </w:rPr>
        <w:t xml:space="preserve">really </w:t>
      </w:r>
      <w:del w:id="343" w:author="Author" w:date="2023-07-20T21:42:00Z">
        <w:r w:rsidRPr="009553C9" w:rsidDel="00854B10">
          <w:rPr>
            <w:rFonts w:eastAsia="Times New Roman"/>
            <w:lang w:eastAsia="it-IT"/>
          </w:rPr>
          <w:delText>went</w:delText>
        </w:r>
      </w:del>
      <w:ins w:id="344" w:author="Author" w:date="2023-07-20T21:42:00Z">
        <w:r w:rsidR="00854B10">
          <w:rPr>
            <w:rFonts w:eastAsia="Times New Roman"/>
            <w:lang w:eastAsia="it-IT"/>
          </w:rPr>
          <w:t>unfolded</w:t>
        </w:r>
      </w:ins>
      <w:r w:rsidRPr="009553C9">
        <w:rPr>
          <w:rFonts w:eastAsia="Times New Roman"/>
          <w:lang w:eastAsia="it-IT"/>
        </w:rPr>
        <w:t xml:space="preserve">, the von Neumann architecture was used to implement EDVAC, and it is still used today as the standard model both for </w:t>
      </w:r>
      <w:r w:rsidRPr="009553C9">
        <w:rPr>
          <w:rFonts w:eastAsia="Times New Roman"/>
          <w:lang w:eastAsia="it-IT"/>
        </w:rPr>
        <w:lastRenderedPageBreak/>
        <w:t xml:space="preserve">structuring the hardware of computers and for designing software programming tools and applications. It includes the following components that </w:t>
      </w:r>
      <w:ins w:id="345" w:author="Author" w:date="2023-07-20T21:42:00Z">
        <w:r w:rsidR="00854B10" w:rsidRPr="009553C9">
          <w:rPr>
            <w:rFonts w:eastAsia="Times New Roman"/>
            <w:lang w:eastAsia="it-IT"/>
          </w:rPr>
          <w:t xml:space="preserve">were </w:t>
        </w:r>
      </w:ins>
      <w:r w:rsidRPr="009553C9">
        <w:rPr>
          <w:rFonts w:eastAsia="Times New Roman"/>
          <w:lang w:eastAsia="it-IT"/>
        </w:rPr>
        <w:t xml:space="preserve">originally </w:t>
      </w:r>
      <w:del w:id="346" w:author="Author" w:date="2023-07-20T21:42:00Z">
        <w:r w:rsidRPr="009553C9" w:rsidDel="00854B10">
          <w:rPr>
            <w:rFonts w:eastAsia="Times New Roman"/>
            <w:lang w:eastAsia="it-IT"/>
          </w:rPr>
          <w:delText xml:space="preserve">were </w:delText>
        </w:r>
      </w:del>
      <w:r w:rsidRPr="009553C9">
        <w:rPr>
          <w:rFonts w:eastAsia="Times New Roman"/>
          <w:lang w:eastAsia="it-IT"/>
        </w:rPr>
        <w:t>connected by parallel electrical wires:</w:t>
      </w:r>
    </w:p>
    <w:p w14:paraId="066FAB60" w14:textId="3D5A6639" w:rsidR="00777BC2" w:rsidRPr="009553C9" w:rsidRDefault="00777BC2" w:rsidP="00697DC6">
      <w:pPr>
        <w:pStyle w:val="BullList1"/>
        <w:rPr>
          <w:rFonts w:eastAsia="Times New Roman"/>
          <w:lang w:eastAsia="it-IT"/>
        </w:rPr>
      </w:pPr>
      <w:r w:rsidRPr="009553C9">
        <w:rPr>
          <w:rFonts w:eastAsia="Times New Roman"/>
          <w:lang w:eastAsia="it-IT"/>
        </w:rPr>
        <w:t xml:space="preserve">A </w:t>
      </w:r>
      <w:r w:rsidRPr="009553C9">
        <w:rPr>
          <w:rFonts w:eastAsia="Times New Roman"/>
          <w:i/>
          <w:iCs/>
          <w:lang w:eastAsia="it-IT"/>
        </w:rPr>
        <w:t>central processing unit</w:t>
      </w:r>
      <w:r w:rsidRPr="009553C9">
        <w:rPr>
          <w:rFonts w:eastAsia="Times New Roman"/>
          <w:lang w:eastAsia="it-IT"/>
        </w:rPr>
        <w:t xml:space="preserve"> (</w:t>
      </w:r>
      <w:r w:rsidRPr="00CC75AB">
        <w:rPr>
          <w:rFonts w:eastAsia="Times New Roman"/>
          <w:lang w:eastAsia="it-IT"/>
          <w:rPrChange w:id="347" w:author="Author" w:date="2023-07-20T21:46:00Z">
            <w:rPr>
              <w:rFonts w:eastAsia="Times New Roman"/>
              <w:i/>
              <w:iCs/>
              <w:lang w:eastAsia="it-IT"/>
            </w:rPr>
          </w:rPrChange>
        </w:rPr>
        <w:t>CPU</w:t>
      </w:r>
      <w:r w:rsidRPr="009553C9">
        <w:rPr>
          <w:rFonts w:eastAsia="Times New Roman"/>
          <w:lang w:eastAsia="it-IT"/>
        </w:rPr>
        <w:t xml:space="preserve">) containing an arithmetic logic unit, originally called </w:t>
      </w:r>
      <w:ins w:id="348" w:author="Author" w:date="2023-07-20T21:46:00Z">
        <w:r w:rsidR="00CC75AB">
          <w:rPr>
            <w:rFonts w:eastAsia="Times New Roman"/>
            <w:lang w:eastAsia="it-IT"/>
          </w:rPr>
          <w:t xml:space="preserve">the </w:t>
        </w:r>
      </w:ins>
      <w:r w:rsidRPr="009553C9">
        <w:rPr>
          <w:rFonts w:eastAsia="Times New Roman"/>
          <w:i/>
          <w:iCs/>
          <w:lang w:eastAsia="it-IT"/>
        </w:rPr>
        <w:t>central arithmetical</w:t>
      </w:r>
      <w:r w:rsidRPr="009553C9">
        <w:rPr>
          <w:rFonts w:eastAsia="Times New Roman"/>
          <w:lang w:eastAsia="it-IT"/>
        </w:rPr>
        <w:t xml:space="preserve"> (</w:t>
      </w:r>
      <w:r w:rsidRPr="00CC75AB">
        <w:rPr>
          <w:rFonts w:eastAsia="Times New Roman"/>
          <w:lang w:eastAsia="it-IT"/>
          <w:rPrChange w:id="349" w:author="Author" w:date="2023-07-20T21:46:00Z">
            <w:rPr>
              <w:rFonts w:eastAsia="Times New Roman"/>
              <w:i/>
              <w:iCs/>
              <w:lang w:eastAsia="it-IT"/>
            </w:rPr>
          </w:rPrChange>
        </w:rPr>
        <w:t>CA</w:t>
      </w:r>
      <w:r w:rsidRPr="009553C9">
        <w:rPr>
          <w:rFonts w:eastAsia="Times New Roman"/>
          <w:lang w:eastAsia="it-IT"/>
        </w:rPr>
        <w:t xml:space="preserve">) part, and </w:t>
      </w:r>
      <w:r w:rsidRPr="009553C9">
        <w:rPr>
          <w:rFonts w:eastAsia="Times New Roman"/>
          <w:i/>
          <w:iCs/>
          <w:lang w:eastAsia="it-IT"/>
        </w:rPr>
        <w:t>processor registers</w:t>
      </w:r>
      <w:r w:rsidRPr="009553C9">
        <w:rPr>
          <w:rFonts w:eastAsia="Times New Roman"/>
          <w:lang w:eastAsia="it-IT"/>
        </w:rPr>
        <w:t>.</w:t>
      </w:r>
    </w:p>
    <w:p w14:paraId="050E27DE" w14:textId="77777777" w:rsidR="00777BC2" w:rsidRPr="009553C9" w:rsidRDefault="00777BC2" w:rsidP="00697DC6">
      <w:pPr>
        <w:pStyle w:val="BullList1"/>
        <w:rPr>
          <w:rFonts w:eastAsia="Times New Roman"/>
          <w:lang w:eastAsia="it-IT"/>
        </w:rPr>
      </w:pPr>
      <w:r w:rsidRPr="009553C9">
        <w:rPr>
          <w:rFonts w:eastAsia="Times New Roman"/>
          <w:lang w:eastAsia="it-IT"/>
        </w:rPr>
        <w:t xml:space="preserve">A </w:t>
      </w:r>
      <w:r w:rsidRPr="009553C9">
        <w:rPr>
          <w:rFonts w:eastAsia="Times New Roman"/>
          <w:i/>
          <w:iCs/>
          <w:lang w:eastAsia="it-IT"/>
        </w:rPr>
        <w:t>central control unit</w:t>
      </w:r>
      <w:r w:rsidRPr="009553C9">
        <w:rPr>
          <w:rFonts w:eastAsia="Times New Roman"/>
          <w:lang w:eastAsia="it-IT"/>
        </w:rPr>
        <w:t xml:space="preserve"> (</w:t>
      </w:r>
      <w:r w:rsidRPr="00CC75AB">
        <w:rPr>
          <w:rFonts w:eastAsia="Times New Roman"/>
          <w:lang w:eastAsia="it-IT"/>
          <w:rPrChange w:id="350" w:author="Author" w:date="2023-07-20T21:47:00Z">
            <w:rPr>
              <w:rFonts w:eastAsia="Times New Roman"/>
              <w:i/>
              <w:iCs/>
              <w:lang w:eastAsia="it-IT"/>
            </w:rPr>
          </w:rPrChange>
        </w:rPr>
        <w:t>CC</w:t>
      </w:r>
      <w:r w:rsidRPr="009553C9">
        <w:rPr>
          <w:rFonts w:eastAsia="Times New Roman"/>
          <w:lang w:eastAsia="it-IT"/>
        </w:rPr>
        <w:t>) containing an instruction register and a program counter.</w:t>
      </w:r>
    </w:p>
    <w:p w14:paraId="0B1C26A6" w14:textId="77777777" w:rsidR="00777BC2" w:rsidRPr="009553C9" w:rsidRDefault="00777BC2" w:rsidP="00697DC6">
      <w:pPr>
        <w:pStyle w:val="BullList1"/>
        <w:rPr>
          <w:rFonts w:eastAsia="Times New Roman"/>
          <w:lang w:eastAsia="it-IT"/>
        </w:rPr>
      </w:pPr>
      <w:r w:rsidRPr="009553C9">
        <w:rPr>
          <w:rFonts w:eastAsia="Times New Roman"/>
          <w:lang w:eastAsia="it-IT"/>
        </w:rPr>
        <w:t xml:space="preserve">A </w:t>
      </w:r>
      <w:r w:rsidRPr="009553C9">
        <w:rPr>
          <w:rFonts w:eastAsia="Times New Roman"/>
          <w:i/>
          <w:iCs/>
          <w:lang w:eastAsia="it-IT"/>
        </w:rPr>
        <w:t>memory</w:t>
      </w:r>
      <w:r w:rsidRPr="009553C9">
        <w:rPr>
          <w:rFonts w:eastAsia="Times New Roman"/>
          <w:lang w:eastAsia="it-IT"/>
        </w:rPr>
        <w:t xml:space="preserve"> </w:t>
      </w:r>
      <w:r w:rsidRPr="009553C9">
        <w:rPr>
          <w:rFonts w:eastAsia="Times New Roman"/>
          <w:i/>
          <w:iCs/>
          <w:lang w:eastAsia="it-IT"/>
        </w:rPr>
        <w:t>unit</w:t>
      </w:r>
      <w:r w:rsidRPr="009553C9">
        <w:rPr>
          <w:rFonts w:eastAsia="Times New Roman"/>
          <w:lang w:eastAsia="it-IT"/>
        </w:rPr>
        <w:t xml:space="preserve"> (</w:t>
      </w:r>
      <w:r w:rsidRPr="00CC75AB">
        <w:rPr>
          <w:rFonts w:eastAsia="Times New Roman"/>
          <w:lang w:eastAsia="it-IT"/>
          <w:rPrChange w:id="351" w:author="Author" w:date="2023-07-20T21:47:00Z">
            <w:rPr>
              <w:rFonts w:eastAsia="Times New Roman"/>
              <w:i/>
              <w:iCs/>
              <w:lang w:eastAsia="it-IT"/>
            </w:rPr>
          </w:rPrChange>
        </w:rPr>
        <w:t>M</w:t>
      </w:r>
      <w:r w:rsidRPr="009553C9">
        <w:rPr>
          <w:rFonts w:eastAsia="Times New Roman"/>
          <w:lang w:eastAsia="it-IT"/>
        </w:rPr>
        <w:t>) that stores data and instructions.</w:t>
      </w:r>
    </w:p>
    <w:p w14:paraId="52036E38" w14:textId="77777777" w:rsidR="00777BC2" w:rsidRPr="009553C9" w:rsidRDefault="00777BC2" w:rsidP="00697DC6">
      <w:pPr>
        <w:pStyle w:val="BullList1"/>
        <w:rPr>
          <w:rFonts w:eastAsia="Times New Roman"/>
          <w:lang w:eastAsia="it-IT"/>
        </w:rPr>
      </w:pPr>
      <w:r w:rsidRPr="009553C9">
        <w:rPr>
          <w:rFonts w:eastAsia="Times New Roman"/>
          <w:lang w:eastAsia="it-IT"/>
        </w:rPr>
        <w:t>Input (I) and output (O) mechanisms and external mass storage.</w:t>
      </w:r>
    </w:p>
    <w:p w14:paraId="68A831DC" w14:textId="23B158E6" w:rsidR="00777BC2" w:rsidRPr="009553C9" w:rsidRDefault="00777BC2" w:rsidP="00697DC6">
      <w:pPr>
        <w:pStyle w:val="IndentParagraph"/>
        <w:rPr>
          <w:rFonts w:eastAsia="Times New Roman"/>
          <w:lang w:eastAsia="it-IT"/>
        </w:rPr>
      </w:pPr>
      <w:del w:id="352" w:author="Author" w:date="2023-07-20T21:47:00Z">
        <w:r w:rsidRPr="009553C9" w:rsidDel="00CC75AB">
          <w:rPr>
            <w:rFonts w:eastAsia="Times New Roman"/>
            <w:lang w:eastAsia="it-IT"/>
          </w:rPr>
          <w:delText>The v</w:delText>
        </w:r>
      </w:del>
      <w:ins w:id="353" w:author="Author" w:date="2023-07-20T21:47:00Z">
        <w:r w:rsidR="00CC75AB">
          <w:rPr>
            <w:rFonts w:eastAsia="Times New Roman"/>
            <w:lang w:eastAsia="it-IT"/>
          </w:rPr>
          <w:t>V</w:t>
        </w:r>
      </w:ins>
      <w:r w:rsidRPr="009553C9">
        <w:rPr>
          <w:rFonts w:eastAsia="Times New Roman"/>
          <w:lang w:eastAsia="it-IT"/>
        </w:rPr>
        <w:t xml:space="preserve">on Neumann’s </w:t>
      </w:r>
      <w:r w:rsidRPr="00CC75AB">
        <w:rPr>
          <w:rFonts w:eastAsia="Times New Roman"/>
          <w:i/>
          <w:iCs/>
          <w:lang w:eastAsia="it-IT"/>
          <w:rPrChange w:id="354" w:author="Author" w:date="2023-07-20T21:47:00Z">
            <w:rPr>
              <w:rFonts w:eastAsia="Times New Roman"/>
              <w:lang w:eastAsia="it-IT"/>
            </w:rPr>
          </w:rPrChange>
        </w:rPr>
        <w:t>Report</w:t>
      </w:r>
      <w:r w:rsidRPr="009553C9">
        <w:rPr>
          <w:rFonts w:eastAsia="Times New Roman"/>
          <w:lang w:eastAsia="it-IT"/>
        </w:rPr>
        <w:t xml:space="preserve"> proposing this architecture sparked </w:t>
      </w:r>
      <w:del w:id="355" w:author="Author" w:date="2023-07-20T21:47:00Z">
        <w:r w:rsidRPr="009553C9" w:rsidDel="00CC75AB">
          <w:rPr>
            <w:rFonts w:eastAsia="Times New Roman"/>
            <w:lang w:eastAsia="it-IT"/>
          </w:rPr>
          <w:delText xml:space="preserve">off </w:delText>
        </w:r>
      </w:del>
      <w:r w:rsidRPr="009553C9">
        <w:rPr>
          <w:rFonts w:eastAsia="Times New Roman"/>
          <w:lang w:eastAsia="it-IT"/>
        </w:rPr>
        <w:t xml:space="preserve">a race to create general-purpose computers capable </w:t>
      </w:r>
      <w:del w:id="356" w:author="Author" w:date="2023-07-20T21:48:00Z">
        <w:r w:rsidRPr="009553C9" w:rsidDel="00CC75AB">
          <w:rPr>
            <w:rFonts w:eastAsia="Times New Roman"/>
            <w:lang w:eastAsia="it-IT"/>
          </w:rPr>
          <w:delText>t</w:delText>
        </w:r>
      </w:del>
      <w:r w:rsidRPr="009553C9">
        <w:rPr>
          <w:rFonts w:eastAsia="Times New Roman"/>
          <w:lang w:eastAsia="it-IT"/>
        </w:rPr>
        <w:t>o</w:t>
      </w:r>
      <w:ins w:id="357" w:author="Author" w:date="2023-07-20T21:48:00Z">
        <w:r w:rsidR="00CC75AB">
          <w:rPr>
            <w:rFonts w:eastAsia="Times New Roman"/>
            <w:lang w:eastAsia="it-IT"/>
          </w:rPr>
          <w:t>f</w:t>
        </w:r>
      </w:ins>
      <w:r w:rsidRPr="009553C9">
        <w:rPr>
          <w:rFonts w:eastAsia="Times New Roman"/>
          <w:lang w:eastAsia="it-IT"/>
        </w:rPr>
        <w:t xml:space="preserve"> run</w:t>
      </w:r>
      <w:ins w:id="358" w:author="Author" w:date="2023-07-20T21:48:00Z">
        <w:r w:rsidR="00CC75AB">
          <w:rPr>
            <w:rFonts w:eastAsia="Times New Roman"/>
            <w:lang w:eastAsia="it-IT"/>
          </w:rPr>
          <w:t>ning</w:t>
        </w:r>
      </w:ins>
      <w:r w:rsidRPr="009553C9">
        <w:rPr>
          <w:rFonts w:eastAsia="Times New Roman"/>
          <w:lang w:eastAsia="it-IT"/>
        </w:rPr>
        <w:t xml:space="preserve"> stored programs. While EDVAC was delivered in 1949, </w:t>
      </w:r>
      <w:del w:id="359" w:author="Author" w:date="2023-07-20T21:48:00Z">
        <w:r w:rsidRPr="009553C9" w:rsidDel="00CC75AB">
          <w:rPr>
            <w:rFonts w:eastAsia="Times New Roman"/>
            <w:lang w:eastAsia="it-IT"/>
          </w:rPr>
          <w:delText xml:space="preserve">one </w:delText>
        </w:r>
      </w:del>
      <w:ins w:id="360" w:author="Author" w:date="2023-07-20T21:48:00Z">
        <w:r w:rsidR="00CC75AB">
          <w:rPr>
            <w:rFonts w:eastAsia="Times New Roman"/>
            <w:lang w:eastAsia="it-IT"/>
          </w:rPr>
          <w:t>a</w:t>
        </w:r>
        <w:r w:rsidR="00CC75AB" w:rsidRPr="009553C9">
          <w:rPr>
            <w:rFonts w:eastAsia="Times New Roman"/>
            <w:lang w:eastAsia="it-IT"/>
          </w:rPr>
          <w:t xml:space="preserve"> </w:t>
        </w:r>
      </w:ins>
      <w:r w:rsidRPr="009553C9">
        <w:rPr>
          <w:rFonts w:eastAsia="Times New Roman"/>
          <w:lang w:eastAsia="it-IT"/>
        </w:rPr>
        <w:t xml:space="preserve">year </w:t>
      </w:r>
      <w:del w:id="361" w:author="Author" w:date="2023-07-20T21:49:00Z">
        <w:r w:rsidRPr="009553C9" w:rsidDel="00CC75AB">
          <w:rPr>
            <w:rFonts w:eastAsia="Times New Roman"/>
            <w:lang w:eastAsia="it-IT"/>
          </w:rPr>
          <w:delText xml:space="preserve">before </w:delText>
        </w:r>
      </w:del>
      <w:ins w:id="362" w:author="Author" w:date="2023-07-20T21:49:00Z">
        <w:r w:rsidR="00CC75AB">
          <w:rPr>
            <w:rFonts w:eastAsia="Times New Roman"/>
            <w:lang w:eastAsia="it-IT"/>
          </w:rPr>
          <w:t>earlier</w:t>
        </w:r>
        <w:r w:rsidR="00CC75AB" w:rsidRPr="009553C9">
          <w:rPr>
            <w:rFonts w:eastAsia="Times New Roman"/>
            <w:lang w:eastAsia="it-IT"/>
          </w:rPr>
          <w:t xml:space="preserve"> the </w:t>
        </w:r>
        <w:r w:rsidR="00CC75AB" w:rsidRPr="009553C9">
          <w:rPr>
            <w:rFonts w:eastAsia="Times New Roman"/>
            <w:i/>
            <w:iCs/>
            <w:lang w:eastAsia="it-IT"/>
          </w:rPr>
          <w:t>Manchester Baby</w:t>
        </w:r>
        <w:r w:rsidR="00CC75AB" w:rsidRPr="00CC75AB">
          <w:rPr>
            <w:rFonts w:eastAsia="Times New Roman"/>
            <w:lang w:eastAsia="it-IT"/>
            <w:rPrChange w:id="363" w:author="Author" w:date="2023-07-20T21:49:00Z">
              <w:rPr>
                <w:rFonts w:eastAsia="Times New Roman"/>
                <w:i/>
                <w:iCs/>
                <w:lang w:eastAsia="it-IT"/>
              </w:rPr>
            </w:rPrChange>
          </w:rPr>
          <w:t>,</w:t>
        </w:r>
        <w:r w:rsidR="00CC75AB" w:rsidRPr="009553C9">
          <w:rPr>
            <w:rFonts w:eastAsia="Times New Roman"/>
            <w:lang w:eastAsia="it-IT"/>
          </w:rPr>
          <w:t xml:space="preserve"> based on the von Neumann architecture</w:t>
        </w:r>
        <w:r w:rsidR="00CC75AB">
          <w:rPr>
            <w:rFonts w:eastAsia="Times New Roman"/>
            <w:lang w:eastAsia="it-IT"/>
          </w:rPr>
          <w:t>,</w:t>
        </w:r>
        <w:r w:rsidR="00CC75AB" w:rsidRPr="009553C9">
          <w:rPr>
            <w:rFonts w:eastAsia="Times New Roman"/>
            <w:lang w:eastAsia="it-IT"/>
          </w:rPr>
          <w:t xml:space="preserve"> was built </w:t>
        </w:r>
      </w:ins>
      <w:r w:rsidRPr="009553C9">
        <w:rPr>
          <w:rFonts w:eastAsia="Times New Roman"/>
          <w:lang w:eastAsia="it-IT"/>
        </w:rPr>
        <w:t>at the University of Manchester</w:t>
      </w:r>
      <w:ins w:id="364" w:author="Author" w:date="2023-08-07T20:01:00Z">
        <w:r w:rsidR="00D34BEF">
          <w:rPr>
            <w:rFonts w:eastAsia="Times New Roman"/>
            <w:lang w:eastAsia="it-IT"/>
          </w:rPr>
          <w:t>,</w:t>
        </w:r>
      </w:ins>
      <w:r w:rsidRPr="009553C9">
        <w:rPr>
          <w:rFonts w:eastAsia="Times New Roman"/>
          <w:lang w:eastAsia="it-IT"/>
        </w:rPr>
        <w:t xml:space="preserve"> </w:t>
      </w:r>
      <w:del w:id="365" w:author="Author" w:date="2023-07-20T21:49:00Z">
        <w:r w:rsidRPr="009553C9" w:rsidDel="00CC75AB">
          <w:rPr>
            <w:rFonts w:eastAsia="Times New Roman"/>
            <w:lang w:eastAsia="it-IT"/>
          </w:rPr>
          <w:delText xml:space="preserve">was built </w:delText>
        </w:r>
      </w:del>
      <w:del w:id="366" w:author="Author" w:date="2023-07-20T21:48:00Z">
        <w:r w:rsidRPr="009553C9" w:rsidDel="00CC75AB">
          <w:rPr>
            <w:rFonts w:eastAsia="Times New Roman"/>
            <w:lang w:eastAsia="it-IT"/>
          </w:rPr>
          <w:delText xml:space="preserve">the </w:delText>
        </w:r>
        <w:r w:rsidRPr="009553C9" w:rsidDel="00CC75AB">
          <w:rPr>
            <w:rFonts w:eastAsia="Times New Roman"/>
            <w:i/>
            <w:iCs/>
            <w:lang w:eastAsia="it-IT"/>
          </w:rPr>
          <w:delText>Manchester Baby</w:delText>
        </w:r>
        <w:r w:rsidRPr="009553C9" w:rsidDel="00CC75AB">
          <w:rPr>
            <w:rFonts w:eastAsia="Times New Roman"/>
            <w:lang w:eastAsia="it-IT"/>
          </w:rPr>
          <w:delText xml:space="preserve"> based on the von Neumann architecture </w:delText>
        </w:r>
      </w:del>
      <w:r w:rsidRPr="009553C9">
        <w:rPr>
          <w:rFonts w:eastAsia="Times New Roman"/>
          <w:lang w:eastAsia="it-IT"/>
        </w:rPr>
        <w:t xml:space="preserve">and </w:t>
      </w:r>
      <w:ins w:id="367" w:author="Author" w:date="2023-08-07T20:01:00Z">
        <w:r w:rsidR="00D34BEF">
          <w:rPr>
            <w:rFonts w:eastAsia="Times New Roman"/>
            <w:lang w:eastAsia="it-IT"/>
          </w:rPr>
          <w:t xml:space="preserve">a </w:t>
        </w:r>
      </w:ins>
      <w:r w:rsidRPr="009553C9">
        <w:rPr>
          <w:rFonts w:eastAsia="Times New Roman"/>
          <w:lang w:eastAsia="it-IT"/>
        </w:rPr>
        <w:t>few months later</w:t>
      </w:r>
      <w:ins w:id="368" w:author="Author" w:date="2023-07-20T21:50:00Z">
        <w:r w:rsidR="00CC75AB" w:rsidRPr="00CC75AB">
          <w:rPr>
            <w:rFonts w:eastAsia="Times New Roman"/>
            <w:lang w:eastAsia="it-IT"/>
          </w:rPr>
          <w:t xml:space="preserve"> </w:t>
        </w:r>
        <w:r w:rsidR="00CC75AB" w:rsidRPr="009553C9">
          <w:rPr>
            <w:rFonts w:eastAsia="Times New Roman"/>
            <w:lang w:eastAsia="it-IT"/>
          </w:rPr>
          <w:t xml:space="preserve">the </w:t>
        </w:r>
        <w:r w:rsidR="00CC75AB" w:rsidRPr="009553C9">
          <w:rPr>
            <w:rFonts w:eastAsia="Times New Roman"/>
            <w:i/>
            <w:iCs/>
            <w:lang w:eastAsia="it-IT"/>
          </w:rPr>
          <w:t>Electronic Delay Storage Automatic Calculator</w:t>
        </w:r>
        <w:r w:rsidR="00CC75AB" w:rsidRPr="009553C9">
          <w:rPr>
            <w:rFonts w:eastAsia="Times New Roman"/>
            <w:lang w:eastAsia="it-IT"/>
          </w:rPr>
          <w:t xml:space="preserve"> (</w:t>
        </w:r>
        <w:r w:rsidR="00CC75AB" w:rsidRPr="00CC75AB">
          <w:rPr>
            <w:rFonts w:eastAsia="Times New Roman"/>
            <w:lang w:eastAsia="it-IT"/>
            <w:rPrChange w:id="369" w:author="Author" w:date="2023-07-20T21:50:00Z">
              <w:rPr>
                <w:rFonts w:eastAsia="Times New Roman"/>
                <w:i/>
                <w:iCs/>
                <w:lang w:eastAsia="it-IT"/>
              </w:rPr>
            </w:rPrChange>
          </w:rPr>
          <w:t>EDSAC</w:t>
        </w:r>
        <w:r w:rsidR="00CC75AB" w:rsidRPr="009553C9">
          <w:rPr>
            <w:rFonts w:eastAsia="Times New Roman"/>
            <w:lang w:eastAsia="it-IT"/>
          </w:rPr>
          <w:t>)</w:t>
        </w:r>
      </w:ins>
      <w:r w:rsidRPr="009553C9">
        <w:rPr>
          <w:rFonts w:eastAsia="Times New Roman"/>
          <w:lang w:eastAsia="it-IT"/>
        </w:rPr>
        <w:t xml:space="preserve"> </w:t>
      </w:r>
      <w:ins w:id="370" w:author="Author" w:date="2023-07-20T21:50:00Z">
        <w:r w:rsidR="00CC75AB" w:rsidRPr="009553C9">
          <w:rPr>
            <w:rFonts w:eastAsia="Times New Roman"/>
            <w:lang w:eastAsia="it-IT"/>
          </w:rPr>
          <w:t xml:space="preserve">was built </w:t>
        </w:r>
      </w:ins>
      <w:r w:rsidRPr="009553C9">
        <w:rPr>
          <w:rFonts w:eastAsia="Times New Roman"/>
          <w:lang w:eastAsia="it-IT"/>
        </w:rPr>
        <w:t>at the University of Cambridge</w:t>
      </w:r>
      <w:del w:id="371" w:author="Author" w:date="2023-07-20T21:50:00Z">
        <w:r w:rsidRPr="009553C9" w:rsidDel="00CC75AB">
          <w:rPr>
            <w:rFonts w:eastAsia="Times New Roman"/>
            <w:lang w:eastAsia="it-IT"/>
          </w:rPr>
          <w:delText xml:space="preserve"> was built the </w:delText>
        </w:r>
        <w:r w:rsidRPr="009553C9" w:rsidDel="00CC75AB">
          <w:rPr>
            <w:rFonts w:eastAsia="Times New Roman"/>
            <w:i/>
            <w:iCs/>
            <w:lang w:eastAsia="it-IT"/>
          </w:rPr>
          <w:delText>Electronic Delay Storage Automatic Calculator</w:delText>
        </w:r>
        <w:r w:rsidRPr="009553C9" w:rsidDel="00CC75AB">
          <w:rPr>
            <w:rFonts w:eastAsia="Times New Roman"/>
            <w:lang w:eastAsia="it-IT"/>
          </w:rPr>
          <w:delText xml:space="preserve"> (</w:delText>
        </w:r>
        <w:r w:rsidRPr="009553C9" w:rsidDel="00CC75AB">
          <w:rPr>
            <w:rFonts w:eastAsia="Times New Roman"/>
            <w:i/>
            <w:iCs/>
            <w:lang w:eastAsia="it-IT"/>
          </w:rPr>
          <w:delText>EDSAC</w:delText>
        </w:r>
        <w:r w:rsidRPr="009553C9" w:rsidDel="00CC75AB">
          <w:rPr>
            <w:rFonts w:eastAsia="Times New Roman"/>
            <w:lang w:eastAsia="it-IT"/>
          </w:rPr>
          <w:delText>)</w:delText>
        </w:r>
      </w:del>
      <w:r w:rsidRPr="009553C9">
        <w:rPr>
          <w:rFonts w:eastAsia="Times New Roman"/>
          <w:lang w:eastAsia="it-IT"/>
        </w:rPr>
        <w:t xml:space="preserve">. Also, Alan Turing worked </w:t>
      </w:r>
      <w:del w:id="372" w:author="Author" w:date="2023-07-20T21:50:00Z">
        <w:r w:rsidRPr="009553C9" w:rsidDel="00CC75AB">
          <w:rPr>
            <w:rFonts w:eastAsia="Times New Roman"/>
            <w:lang w:eastAsia="it-IT"/>
          </w:rPr>
          <w:delText>t</w:delText>
        </w:r>
      </w:del>
      <w:r w:rsidRPr="009553C9">
        <w:rPr>
          <w:rFonts w:eastAsia="Times New Roman"/>
          <w:lang w:eastAsia="it-IT"/>
        </w:rPr>
        <w:t>o</w:t>
      </w:r>
      <w:ins w:id="373" w:author="Author" w:date="2023-07-20T21:50:00Z">
        <w:r w:rsidR="00CC75AB">
          <w:rPr>
            <w:rFonts w:eastAsia="Times New Roman"/>
            <w:lang w:eastAsia="it-IT"/>
          </w:rPr>
          <w:t>n</w:t>
        </w:r>
      </w:ins>
      <w:r w:rsidRPr="009553C9">
        <w:rPr>
          <w:rFonts w:eastAsia="Times New Roman"/>
          <w:lang w:eastAsia="it-IT"/>
        </w:rPr>
        <w:t xml:space="preserve"> a stored-program computer, the </w:t>
      </w:r>
      <w:r w:rsidRPr="009553C9">
        <w:rPr>
          <w:rFonts w:eastAsia="Times New Roman"/>
          <w:i/>
          <w:iCs/>
          <w:lang w:eastAsia="it-IT"/>
        </w:rPr>
        <w:t>Automatic Computing Engine</w:t>
      </w:r>
      <w:r w:rsidRPr="009553C9">
        <w:rPr>
          <w:rFonts w:eastAsia="Times New Roman"/>
          <w:lang w:eastAsia="it-IT"/>
        </w:rPr>
        <w:t xml:space="preserve"> (</w:t>
      </w:r>
      <w:r w:rsidRPr="00177756">
        <w:rPr>
          <w:rFonts w:eastAsia="Times New Roman"/>
          <w:lang w:eastAsia="it-IT"/>
          <w:rPrChange w:id="374" w:author="Author" w:date="2023-07-20T21:52:00Z">
            <w:rPr>
              <w:rFonts w:eastAsia="Times New Roman"/>
              <w:i/>
              <w:iCs/>
              <w:lang w:eastAsia="it-IT"/>
            </w:rPr>
          </w:rPrChange>
        </w:rPr>
        <w:t>ACE</w:t>
      </w:r>
      <w:r w:rsidRPr="009553C9">
        <w:rPr>
          <w:rFonts w:eastAsia="Times New Roman"/>
          <w:lang w:eastAsia="it-IT"/>
        </w:rPr>
        <w:t>)</w:t>
      </w:r>
      <w:ins w:id="375" w:author="Author" w:date="2023-07-20T21:52:00Z">
        <w:r w:rsidR="00177756">
          <w:rPr>
            <w:rFonts w:eastAsia="Times New Roman"/>
            <w:lang w:eastAsia="it-IT"/>
          </w:rPr>
          <w:t>,</w:t>
        </w:r>
      </w:ins>
      <w:r w:rsidRPr="009553C9">
        <w:rPr>
          <w:rFonts w:eastAsia="Times New Roman"/>
          <w:lang w:eastAsia="it-IT"/>
        </w:rPr>
        <w:t xml:space="preserve"> whose first version was released in 1950. In 1953</w:t>
      </w:r>
      <w:ins w:id="376" w:author="Author" w:date="2023-07-20T21:52:00Z">
        <w:r w:rsidR="00177756">
          <w:rPr>
            <w:rFonts w:eastAsia="Times New Roman"/>
            <w:lang w:eastAsia="it-IT"/>
          </w:rPr>
          <w:t>,</w:t>
        </w:r>
      </w:ins>
      <w:r w:rsidRPr="009553C9">
        <w:rPr>
          <w:rFonts w:eastAsia="Times New Roman"/>
          <w:lang w:eastAsia="it-IT"/>
        </w:rPr>
        <w:t xml:space="preserve"> </w:t>
      </w:r>
      <w:ins w:id="377" w:author="Author" w:date="2023-07-20T21:52:00Z">
        <w:r w:rsidR="00177756">
          <w:rPr>
            <w:rFonts w:eastAsia="Times New Roman"/>
            <w:lang w:eastAsia="it-IT"/>
          </w:rPr>
          <w:t xml:space="preserve">the </w:t>
        </w:r>
      </w:ins>
      <w:r w:rsidRPr="009553C9">
        <w:rPr>
          <w:rFonts w:eastAsia="Times New Roman"/>
          <w:lang w:eastAsia="it-IT"/>
        </w:rPr>
        <w:t xml:space="preserve">RAND Corporation built its </w:t>
      </w:r>
      <w:r w:rsidRPr="009553C9">
        <w:rPr>
          <w:rFonts w:eastAsia="Times New Roman"/>
          <w:i/>
          <w:iCs/>
          <w:lang w:eastAsia="it-IT"/>
        </w:rPr>
        <w:t xml:space="preserve">John von Neumann Numerical Integrator and Automatic Computer </w:t>
      </w:r>
      <w:r w:rsidRPr="00D34BEF">
        <w:rPr>
          <w:rFonts w:eastAsia="Times New Roman"/>
          <w:lang w:eastAsia="it-IT"/>
          <w:rPrChange w:id="378" w:author="Author" w:date="2023-08-07T20:02:00Z">
            <w:rPr>
              <w:rFonts w:eastAsia="Times New Roman"/>
              <w:i/>
              <w:iCs/>
              <w:lang w:eastAsia="it-IT"/>
            </w:rPr>
          </w:rPrChange>
        </w:rPr>
        <w:t>(</w:t>
      </w:r>
      <w:r w:rsidRPr="00177756">
        <w:rPr>
          <w:rFonts w:eastAsia="Times New Roman"/>
          <w:lang w:eastAsia="it-IT"/>
          <w:rPrChange w:id="379" w:author="Author" w:date="2023-07-20T21:52:00Z">
            <w:rPr>
              <w:rFonts w:eastAsia="Times New Roman"/>
              <w:i/>
              <w:iCs/>
              <w:lang w:eastAsia="it-IT"/>
            </w:rPr>
          </w:rPrChange>
        </w:rPr>
        <w:t>JOHNNIAC</w:t>
      </w:r>
      <w:r w:rsidRPr="00D34BEF">
        <w:rPr>
          <w:rFonts w:eastAsia="Times New Roman"/>
          <w:lang w:eastAsia="it-IT"/>
          <w:rPrChange w:id="380" w:author="Author" w:date="2023-08-07T20:02:00Z">
            <w:rPr>
              <w:rFonts w:eastAsia="Times New Roman"/>
              <w:i/>
              <w:iCs/>
              <w:lang w:eastAsia="it-IT"/>
            </w:rPr>
          </w:rPrChange>
        </w:rPr>
        <w:t>)</w:t>
      </w:r>
      <w:r w:rsidRPr="009553C9">
        <w:rPr>
          <w:rFonts w:eastAsia="Times New Roman"/>
          <w:lang w:eastAsia="it-IT"/>
        </w:rPr>
        <w:t>, named in honor of von Neumann.</w:t>
      </w:r>
    </w:p>
    <w:p w14:paraId="178DA4C2" w14:textId="5EEAD4E0" w:rsidR="00777BC2" w:rsidRPr="009553C9" w:rsidRDefault="00777BC2" w:rsidP="00697DC6">
      <w:pPr>
        <w:pStyle w:val="Heading1"/>
      </w:pPr>
      <w:r w:rsidRPr="009553C9">
        <w:t>2.3 Bit, Bytes</w:t>
      </w:r>
      <w:ins w:id="381" w:author="Author" w:date="2023-07-20T21:53:00Z">
        <w:r w:rsidR="00177756">
          <w:t>,</w:t>
        </w:r>
      </w:ins>
      <w:r w:rsidRPr="009553C9">
        <w:t xml:space="preserve"> and Boolean </w:t>
      </w:r>
      <w:del w:id="382" w:author="PDMR4" w:date="2023-06-07T18:33:00Z">
        <w:r w:rsidRPr="009553C9" w:rsidDel="005C0BA1">
          <w:delText>a</w:delText>
        </w:r>
      </w:del>
      <w:ins w:id="383" w:author="PDMR4" w:date="2023-06-07T18:33:00Z">
        <w:r w:rsidR="005C0BA1" w:rsidRPr="009553C9">
          <w:t>A</w:t>
        </w:r>
      </w:ins>
      <w:r w:rsidRPr="009553C9">
        <w:t>lgebra</w:t>
      </w:r>
    </w:p>
    <w:p w14:paraId="2FF6662B" w14:textId="3C0F57CA" w:rsidR="00777BC2" w:rsidRPr="009553C9" w:rsidRDefault="00777BC2" w:rsidP="00697DC6">
      <w:pPr>
        <w:pStyle w:val="Paragraph"/>
        <w:rPr>
          <w:rFonts w:eastAsia="Times New Roman"/>
          <w:lang w:eastAsia="it-IT"/>
        </w:rPr>
      </w:pPr>
      <w:r w:rsidRPr="009553C9">
        <w:rPr>
          <w:rFonts w:eastAsia="Times New Roman"/>
          <w:lang w:eastAsia="it-IT"/>
        </w:rPr>
        <w:t>In all modern computers</w:t>
      </w:r>
      <w:ins w:id="384" w:author="Author" w:date="2023-07-20T21:53:00Z">
        <w:r w:rsidR="00177756">
          <w:rPr>
            <w:rFonts w:eastAsia="Times New Roman"/>
            <w:lang w:eastAsia="it-IT"/>
          </w:rPr>
          <w:t>,</w:t>
        </w:r>
      </w:ins>
      <w:r w:rsidRPr="009553C9">
        <w:rPr>
          <w:rFonts w:eastAsia="Times New Roman"/>
          <w:lang w:eastAsia="it-IT"/>
        </w:rPr>
        <w:t xml:space="preserve"> information (data and code instructions) is represented using a binary notation, that is</w:t>
      </w:r>
      <w:ins w:id="385" w:author="Author" w:date="2023-07-20T21:53:00Z">
        <w:r w:rsidR="00177756">
          <w:rPr>
            <w:rFonts w:eastAsia="Times New Roman"/>
            <w:lang w:eastAsia="it-IT"/>
          </w:rPr>
          <w:t>,</w:t>
        </w:r>
      </w:ins>
      <w:r w:rsidRPr="009553C9">
        <w:rPr>
          <w:rFonts w:eastAsia="Times New Roman"/>
          <w:lang w:eastAsia="it-IT"/>
        </w:rPr>
        <w:t xml:space="preserve"> a number system that uses only binary digits 0s and 1s. A </w:t>
      </w:r>
      <w:r w:rsidRPr="009553C9">
        <w:rPr>
          <w:rFonts w:eastAsia="Times New Roman"/>
          <w:i/>
          <w:iCs/>
          <w:lang w:eastAsia="it-IT"/>
        </w:rPr>
        <w:t>binary digit</w:t>
      </w:r>
      <w:r w:rsidRPr="009553C9">
        <w:rPr>
          <w:rFonts w:eastAsia="Times New Roman"/>
          <w:lang w:eastAsia="it-IT"/>
        </w:rPr>
        <w:t xml:space="preserve">, or </w:t>
      </w:r>
      <w:r w:rsidRPr="009553C9">
        <w:rPr>
          <w:rFonts w:eastAsia="Times New Roman"/>
          <w:i/>
          <w:iCs/>
          <w:lang w:eastAsia="it-IT"/>
        </w:rPr>
        <w:t>bit</w:t>
      </w:r>
      <w:r w:rsidRPr="009553C9">
        <w:rPr>
          <w:rFonts w:eastAsia="Times New Roman"/>
          <w:lang w:eastAsia="it-IT"/>
        </w:rPr>
        <w:t xml:space="preserve">, is the smallest unit of information in a computer represented by a 0 or a 1. Binary digits in computers are grouped together into </w:t>
      </w:r>
      <w:r w:rsidRPr="009553C9">
        <w:rPr>
          <w:rFonts w:eastAsia="Times New Roman"/>
          <w:i/>
          <w:iCs/>
          <w:lang w:eastAsia="it-IT"/>
        </w:rPr>
        <w:t>bytes</w:t>
      </w:r>
      <w:r w:rsidRPr="009553C9">
        <w:rPr>
          <w:rFonts w:eastAsia="Times New Roman"/>
          <w:lang w:eastAsia="it-IT"/>
        </w:rPr>
        <w:t xml:space="preserve"> composed of eight bits (</w:t>
      </w:r>
      <w:del w:id="386" w:author="Author" w:date="2023-07-20T21:53:00Z">
        <w:r w:rsidRPr="009553C9" w:rsidDel="00177756">
          <w:rPr>
            <w:rFonts w:eastAsia="Times New Roman"/>
            <w:lang w:eastAsia="it-IT"/>
          </w:rPr>
          <w:delText>i.e.</w:delText>
        </w:r>
      </w:del>
      <w:ins w:id="387" w:author="Author" w:date="2023-07-20T21:53:00Z">
        <w:r w:rsidR="00177756">
          <w:rPr>
            <w:rFonts w:eastAsia="Times New Roman"/>
            <w:lang w:eastAsia="it-IT"/>
          </w:rPr>
          <w:t>e.g.</w:t>
        </w:r>
      </w:ins>
      <w:r w:rsidRPr="009553C9">
        <w:rPr>
          <w:rFonts w:eastAsia="Times New Roman"/>
          <w:lang w:eastAsia="it-IT"/>
        </w:rPr>
        <w:t xml:space="preserve">, 10001101) that may represent 256 different values corresponding to the 256 different combinations of the eight bits. Furthermore, bytes can be grouped in </w:t>
      </w:r>
      <w:r w:rsidRPr="009553C9">
        <w:rPr>
          <w:rFonts w:eastAsia="Times New Roman"/>
          <w:i/>
          <w:iCs/>
          <w:lang w:eastAsia="it-IT"/>
        </w:rPr>
        <w:t>words</w:t>
      </w:r>
      <w:r w:rsidRPr="009553C9">
        <w:rPr>
          <w:rFonts w:eastAsia="Times New Roman"/>
          <w:lang w:eastAsia="it-IT"/>
        </w:rPr>
        <w:t xml:space="preserve"> composed </w:t>
      </w:r>
      <w:del w:id="388" w:author="Author" w:date="2023-07-20T21:54:00Z">
        <w:r w:rsidRPr="009553C9" w:rsidDel="00177756">
          <w:rPr>
            <w:rFonts w:eastAsia="Times New Roman"/>
            <w:lang w:eastAsia="it-IT"/>
          </w:rPr>
          <w:delText xml:space="preserve">by </w:delText>
        </w:r>
      </w:del>
      <w:ins w:id="389" w:author="Author" w:date="2023-07-20T21:54:00Z">
        <w:r w:rsidR="00177756">
          <w:rPr>
            <w:rFonts w:eastAsia="Times New Roman"/>
            <w:lang w:eastAsia="it-IT"/>
          </w:rPr>
          <w:t xml:space="preserve">of </w:t>
        </w:r>
      </w:ins>
      <w:r w:rsidRPr="009553C9">
        <w:rPr>
          <w:rFonts w:eastAsia="Times New Roman"/>
          <w:lang w:eastAsia="it-IT"/>
        </w:rPr>
        <w:t>two, four</w:t>
      </w:r>
      <w:ins w:id="390" w:author="Author" w:date="2023-07-20T21:54:00Z">
        <w:r w:rsidR="00177756">
          <w:rPr>
            <w:rFonts w:eastAsia="Times New Roman"/>
            <w:lang w:eastAsia="it-IT"/>
          </w:rPr>
          <w:t>,</w:t>
        </w:r>
      </w:ins>
      <w:r w:rsidRPr="009553C9">
        <w:rPr>
          <w:rFonts w:eastAsia="Times New Roman"/>
          <w:lang w:eastAsia="it-IT"/>
        </w:rPr>
        <w:t xml:space="preserve"> or eight bytes. </w:t>
      </w:r>
      <w:ins w:id="391" w:author="Author" w:date="2023-08-07T20:02:00Z">
        <w:r w:rsidR="00D34BEF">
          <w:rPr>
            <w:rFonts w:eastAsia="Times New Roman"/>
            <w:lang w:eastAsia="it-IT"/>
          </w:rPr>
          <w:t xml:space="preserve">The </w:t>
        </w:r>
      </w:ins>
      <w:r w:rsidRPr="009553C9">
        <w:rPr>
          <w:rFonts w:eastAsia="Times New Roman"/>
          <w:lang w:eastAsia="it-IT"/>
        </w:rPr>
        <w:t xml:space="preserve">EDVAC was among the first binary computers, together with </w:t>
      </w:r>
      <w:ins w:id="392" w:author="Author" w:date="2023-08-07T20:03:00Z">
        <w:r w:rsidR="00D34BEF">
          <w:rPr>
            <w:rFonts w:eastAsia="Times New Roman"/>
            <w:lang w:eastAsia="it-IT"/>
          </w:rPr>
          <w:t xml:space="preserve">the </w:t>
        </w:r>
      </w:ins>
      <w:r w:rsidRPr="009553C9">
        <w:rPr>
          <w:rFonts w:eastAsia="Times New Roman"/>
          <w:lang w:eastAsia="it-IT"/>
        </w:rPr>
        <w:t>Z1 by Zuse and the A</w:t>
      </w:r>
      <w:del w:id="393" w:author="Author" w:date="2023-08-07T20:03:00Z">
        <w:r w:rsidRPr="009553C9" w:rsidDel="00D34BEF">
          <w:rPr>
            <w:rFonts w:eastAsia="Times New Roman"/>
            <w:lang w:eastAsia="it-IT"/>
          </w:rPr>
          <w:delText>tanasoff–</w:delText>
        </w:r>
      </w:del>
      <w:r w:rsidRPr="009553C9">
        <w:rPr>
          <w:rFonts w:eastAsia="Times New Roman"/>
          <w:lang w:eastAsia="it-IT"/>
        </w:rPr>
        <w:t>B</w:t>
      </w:r>
      <w:del w:id="394" w:author="Author" w:date="2023-08-07T20:03:00Z">
        <w:r w:rsidRPr="009553C9" w:rsidDel="00D34BEF">
          <w:rPr>
            <w:rFonts w:eastAsia="Times New Roman"/>
            <w:lang w:eastAsia="it-IT"/>
          </w:rPr>
          <w:delText xml:space="preserve">erry </w:delText>
        </w:r>
      </w:del>
      <w:r w:rsidRPr="009553C9">
        <w:rPr>
          <w:rFonts w:eastAsia="Times New Roman"/>
          <w:lang w:eastAsia="it-IT"/>
        </w:rPr>
        <w:t>C</w:t>
      </w:r>
      <w:del w:id="395" w:author="Author" w:date="2023-08-07T20:03:00Z">
        <w:r w:rsidRPr="009553C9" w:rsidDel="00D34BEF">
          <w:rPr>
            <w:rFonts w:eastAsia="Times New Roman"/>
            <w:lang w:eastAsia="it-IT"/>
          </w:rPr>
          <w:delText>omputer</w:delText>
        </w:r>
      </w:del>
      <w:r w:rsidRPr="009553C9">
        <w:rPr>
          <w:rFonts w:eastAsia="Times New Roman"/>
          <w:lang w:eastAsia="it-IT"/>
        </w:rPr>
        <w:t xml:space="preserve">. The EDVAC designers exploited the basic electronic components (the vacuum tubes) to represent binary information. </w:t>
      </w:r>
      <w:r w:rsidRPr="009553C9">
        <w:rPr>
          <w:lang w:eastAsia="it-IT"/>
        </w:rPr>
        <w:t xml:space="preserve">The </w:t>
      </w:r>
      <w:del w:id="396" w:author="Author" w:date="2023-08-07T20:04:00Z">
        <w:r w:rsidRPr="009553C9" w:rsidDel="00D34BEF">
          <w:rPr>
            <w:lang w:eastAsia="it-IT"/>
          </w:rPr>
          <w:delText xml:space="preserve">used </w:delText>
        </w:r>
      </w:del>
      <w:r w:rsidRPr="009553C9">
        <w:rPr>
          <w:lang w:eastAsia="it-IT"/>
        </w:rPr>
        <w:t xml:space="preserve">digits 1 and 0 reflected the </w:t>
      </w:r>
      <w:ins w:id="397" w:author="Author" w:date="2023-07-20T21:55:00Z">
        <w:r w:rsidR="00177756">
          <w:rPr>
            <w:lang w:eastAsia="it-IT"/>
          </w:rPr>
          <w:t>“</w:t>
        </w:r>
      </w:ins>
      <w:del w:id="398" w:author="Author" w:date="2023-07-20T21:55:00Z">
        <w:r w:rsidRPr="009553C9" w:rsidDel="00177756">
          <w:rPr>
            <w:lang w:eastAsia="it-IT"/>
          </w:rPr>
          <w:delText>‘</w:delText>
        </w:r>
      </w:del>
      <w:r w:rsidRPr="009553C9">
        <w:rPr>
          <w:lang w:eastAsia="it-IT"/>
        </w:rPr>
        <w:t>on</w:t>
      </w:r>
      <w:ins w:id="399" w:author="Author" w:date="2023-07-20T21:55:00Z">
        <w:r w:rsidR="00177756">
          <w:rPr>
            <w:lang w:eastAsia="it-IT"/>
          </w:rPr>
          <w:t>”</w:t>
        </w:r>
      </w:ins>
      <w:del w:id="400" w:author="Author" w:date="2023-07-20T21:55:00Z">
        <w:r w:rsidRPr="009553C9" w:rsidDel="00177756">
          <w:rPr>
            <w:lang w:eastAsia="it-IT"/>
          </w:rPr>
          <w:delText>’</w:delText>
        </w:r>
      </w:del>
      <w:r w:rsidRPr="009553C9">
        <w:rPr>
          <w:lang w:eastAsia="it-IT"/>
        </w:rPr>
        <w:t xml:space="preserve"> and </w:t>
      </w:r>
      <w:ins w:id="401" w:author="Author" w:date="2023-07-20T21:55:00Z">
        <w:r w:rsidR="00177756">
          <w:rPr>
            <w:lang w:eastAsia="it-IT"/>
          </w:rPr>
          <w:t>“</w:t>
        </w:r>
      </w:ins>
      <w:del w:id="402" w:author="Author" w:date="2023-07-20T21:55:00Z">
        <w:r w:rsidRPr="009553C9" w:rsidDel="00177756">
          <w:rPr>
            <w:lang w:eastAsia="it-IT"/>
          </w:rPr>
          <w:delText>‘</w:delText>
        </w:r>
      </w:del>
      <w:r w:rsidRPr="009553C9">
        <w:rPr>
          <w:lang w:eastAsia="it-IT"/>
        </w:rPr>
        <w:t>off</w:t>
      </w:r>
      <w:ins w:id="403" w:author="Author" w:date="2023-07-20T21:55:00Z">
        <w:r w:rsidR="00177756">
          <w:rPr>
            <w:lang w:eastAsia="it-IT"/>
          </w:rPr>
          <w:t>”</w:t>
        </w:r>
      </w:ins>
      <w:del w:id="404" w:author="Author" w:date="2023-07-20T21:55:00Z">
        <w:r w:rsidRPr="009553C9" w:rsidDel="00177756">
          <w:rPr>
            <w:lang w:eastAsia="it-IT"/>
          </w:rPr>
          <w:delText>’</w:delText>
        </w:r>
      </w:del>
      <w:r w:rsidRPr="009553C9">
        <w:rPr>
          <w:lang w:eastAsia="it-IT"/>
        </w:rPr>
        <w:t xml:space="preserve"> states of vacuum tubes (and of transistors that </w:t>
      </w:r>
      <w:del w:id="405" w:author="Author" w:date="2023-07-20T21:55:00Z">
        <w:r w:rsidRPr="009553C9" w:rsidDel="00177756">
          <w:rPr>
            <w:lang w:eastAsia="it-IT"/>
          </w:rPr>
          <w:delText xml:space="preserve">in the </w:delText>
        </w:r>
      </w:del>
      <w:r w:rsidRPr="009553C9">
        <w:rPr>
          <w:lang w:eastAsia="it-IT"/>
        </w:rPr>
        <w:t>afterward</w:t>
      </w:r>
      <w:del w:id="406" w:author="Author" w:date="2023-07-20T21:55:00Z">
        <w:r w:rsidRPr="009553C9" w:rsidDel="00177756">
          <w:rPr>
            <w:lang w:eastAsia="it-IT"/>
          </w:rPr>
          <w:delText>s</w:delText>
        </w:r>
      </w:del>
      <w:r w:rsidRPr="009553C9">
        <w:rPr>
          <w:lang w:eastAsia="it-IT"/>
        </w:rPr>
        <w:t xml:space="preserve"> replaced them).</w:t>
      </w:r>
    </w:p>
    <w:p w14:paraId="1ABA423C" w14:textId="52C5FC0B" w:rsidR="00777BC2" w:rsidRPr="009553C9" w:rsidRDefault="00777BC2" w:rsidP="00697DC6">
      <w:pPr>
        <w:pStyle w:val="IndentParagraph"/>
        <w:rPr>
          <w:rFonts w:eastAsia="Times New Roman"/>
          <w:lang w:eastAsia="it-IT"/>
        </w:rPr>
      </w:pPr>
      <w:del w:id="407" w:author="Author" w:date="2023-07-20T21:56:00Z">
        <w:r w:rsidRPr="009553C9" w:rsidDel="00177756">
          <w:rPr>
            <w:rFonts w:eastAsia="Times New Roman"/>
            <w:lang w:eastAsia="it-IT"/>
          </w:rPr>
          <w:delText>Today e</w:delText>
        </w:r>
      </w:del>
      <w:ins w:id="408" w:author="Author" w:date="2023-07-20T21:56:00Z">
        <w:r w:rsidR="00177756">
          <w:rPr>
            <w:rFonts w:eastAsia="Times New Roman"/>
            <w:lang w:eastAsia="it-IT"/>
          </w:rPr>
          <w:t>E</w:t>
        </w:r>
      </w:ins>
      <w:r w:rsidRPr="009553C9">
        <w:rPr>
          <w:rFonts w:eastAsia="Times New Roman"/>
          <w:lang w:eastAsia="it-IT"/>
        </w:rPr>
        <w:t xml:space="preserve">verything stored in a computer </w:t>
      </w:r>
      <w:ins w:id="409" w:author="Author" w:date="2023-07-20T21:56:00Z">
        <w:r w:rsidR="00177756">
          <w:rPr>
            <w:rFonts w:eastAsia="Times New Roman"/>
            <w:lang w:eastAsia="it-IT"/>
          </w:rPr>
          <w:t xml:space="preserve">today </w:t>
        </w:r>
      </w:ins>
      <w:r w:rsidRPr="009553C9">
        <w:rPr>
          <w:rFonts w:eastAsia="Times New Roman"/>
          <w:lang w:eastAsia="it-IT"/>
        </w:rPr>
        <w:t>is represented as streams of binary numbers. Every document, audio, image, video</w:t>
      </w:r>
      <w:ins w:id="410" w:author="Author" w:date="2023-07-20T21:56:00Z">
        <w:r w:rsidR="00177756">
          <w:rPr>
            <w:rFonts w:eastAsia="Times New Roman"/>
            <w:lang w:eastAsia="it-IT"/>
          </w:rPr>
          <w:t>,</w:t>
        </w:r>
      </w:ins>
      <w:r w:rsidRPr="009553C9">
        <w:rPr>
          <w:rFonts w:eastAsia="Times New Roman"/>
          <w:lang w:eastAsia="it-IT"/>
        </w:rPr>
        <w:t xml:space="preserve"> </w:t>
      </w:r>
      <w:del w:id="411" w:author="Author" w:date="2023-07-20T21:56:00Z">
        <w:r w:rsidRPr="009553C9" w:rsidDel="00177756">
          <w:rPr>
            <w:rFonts w:eastAsia="Times New Roman"/>
            <w:lang w:eastAsia="it-IT"/>
          </w:rPr>
          <w:delText>etc.</w:delText>
        </w:r>
      </w:del>
      <w:ins w:id="412" w:author="Author" w:date="2023-07-20T21:56:00Z">
        <w:r w:rsidR="00177756">
          <w:rPr>
            <w:rFonts w:eastAsia="Times New Roman"/>
            <w:lang w:eastAsia="it-IT"/>
          </w:rPr>
          <w:t>and so on</w:t>
        </w:r>
      </w:ins>
      <w:r w:rsidRPr="009553C9">
        <w:rPr>
          <w:rFonts w:eastAsia="Times New Roman"/>
          <w:lang w:eastAsia="it-IT"/>
        </w:rPr>
        <w:t xml:space="preserve"> that we access and use is stored and represented as very long sequences of bytes and words. Th</w:t>
      </w:r>
      <w:del w:id="413" w:author="Author" w:date="2023-08-07T18:40:00Z">
        <w:r w:rsidRPr="009553C9" w:rsidDel="008F7AA1">
          <w:rPr>
            <w:rFonts w:eastAsia="Times New Roman"/>
            <w:lang w:eastAsia="it-IT"/>
          </w:rPr>
          <w:delText>os</w:delText>
        </w:r>
      </w:del>
      <w:r w:rsidRPr="009553C9">
        <w:rPr>
          <w:rFonts w:eastAsia="Times New Roman"/>
          <w:lang w:eastAsia="it-IT"/>
        </w:rPr>
        <w:t>e sequences are encoded in different formats to give them sense, for example</w:t>
      </w:r>
      <w:ins w:id="414" w:author="Author" w:date="2023-07-20T21:57:00Z">
        <w:r w:rsidR="00177756">
          <w:rPr>
            <w:rFonts w:eastAsia="Times New Roman"/>
            <w:lang w:eastAsia="it-IT"/>
          </w:rPr>
          <w:t>,</w:t>
        </w:r>
      </w:ins>
      <w:r w:rsidRPr="009553C9">
        <w:rPr>
          <w:rFonts w:eastAsia="Times New Roman"/>
          <w:lang w:eastAsia="it-IT"/>
        </w:rPr>
        <w:t xml:space="preserve"> the byte </w:t>
      </w:r>
      <w:r w:rsidRPr="009553C9">
        <w:rPr>
          <w:rFonts w:eastAsia="Times New Roman"/>
          <w:lang w:eastAsia="it-IT"/>
        </w:rPr>
        <w:lastRenderedPageBreak/>
        <w:t xml:space="preserve">“01100010” could be used to store the decimal number 98, the character </w:t>
      </w:r>
      <w:ins w:id="415" w:author="Author" w:date="2023-07-20T21:57:00Z">
        <w:r w:rsidR="00177756">
          <w:rPr>
            <w:rFonts w:eastAsia="Times New Roman"/>
            <w:lang w:eastAsia="it-IT"/>
          </w:rPr>
          <w:t>“</w:t>
        </w:r>
      </w:ins>
      <w:del w:id="416" w:author="Author" w:date="2023-07-20T21:57:00Z">
        <w:r w:rsidRPr="009553C9" w:rsidDel="00177756">
          <w:rPr>
            <w:rFonts w:eastAsia="Times New Roman"/>
            <w:lang w:eastAsia="it-IT"/>
          </w:rPr>
          <w:delText>‘</w:delText>
        </w:r>
      </w:del>
      <w:r w:rsidRPr="009553C9">
        <w:rPr>
          <w:rFonts w:eastAsia="Times New Roman"/>
          <w:lang w:eastAsia="it-IT"/>
        </w:rPr>
        <w:t>b</w:t>
      </w:r>
      <w:ins w:id="417" w:author="Author" w:date="2023-07-20T21:57:00Z">
        <w:r w:rsidR="00177756">
          <w:rPr>
            <w:rFonts w:eastAsia="Times New Roman"/>
            <w:lang w:eastAsia="it-IT"/>
          </w:rPr>
          <w:t>”</w:t>
        </w:r>
      </w:ins>
      <w:del w:id="418" w:author="Author" w:date="2023-07-20T21:57:00Z">
        <w:r w:rsidRPr="009553C9" w:rsidDel="00177756">
          <w:rPr>
            <w:rFonts w:eastAsia="Times New Roman"/>
            <w:lang w:eastAsia="it-IT"/>
          </w:rPr>
          <w:delText>’</w:delText>
        </w:r>
      </w:del>
      <w:r w:rsidRPr="009553C9">
        <w:rPr>
          <w:rFonts w:eastAsia="Times New Roman"/>
          <w:lang w:eastAsia="it-IT"/>
        </w:rPr>
        <w:t xml:space="preserve">, or a given pixel in an image. Similarly, a bit may store the logic values </w:t>
      </w:r>
      <w:ins w:id="419" w:author="Author" w:date="2023-07-20T21:57:00Z">
        <w:r w:rsidR="00177756">
          <w:rPr>
            <w:rFonts w:eastAsia="Times New Roman"/>
            <w:lang w:eastAsia="it-IT"/>
          </w:rPr>
          <w:t>“</w:t>
        </w:r>
      </w:ins>
      <w:del w:id="420" w:author="Author" w:date="2023-07-20T21:57:00Z">
        <w:r w:rsidRPr="009553C9" w:rsidDel="00177756">
          <w:rPr>
            <w:rFonts w:eastAsia="Times New Roman"/>
            <w:lang w:eastAsia="it-IT"/>
          </w:rPr>
          <w:delText>‘</w:delText>
        </w:r>
      </w:del>
      <w:r w:rsidRPr="009553C9">
        <w:rPr>
          <w:rFonts w:eastAsia="Times New Roman"/>
          <w:lang w:eastAsia="it-IT"/>
        </w:rPr>
        <w:t>true</w:t>
      </w:r>
      <w:ins w:id="421" w:author="Author" w:date="2023-07-20T21:57:00Z">
        <w:r w:rsidR="00177756">
          <w:rPr>
            <w:rFonts w:eastAsia="Times New Roman"/>
            <w:lang w:eastAsia="it-IT"/>
          </w:rPr>
          <w:t>”</w:t>
        </w:r>
      </w:ins>
      <w:del w:id="422" w:author="Author" w:date="2023-07-20T21:57:00Z">
        <w:r w:rsidRPr="009553C9" w:rsidDel="00177756">
          <w:rPr>
            <w:rFonts w:eastAsia="Times New Roman"/>
            <w:lang w:eastAsia="it-IT"/>
          </w:rPr>
          <w:delText>’</w:delText>
        </w:r>
      </w:del>
      <w:r w:rsidRPr="009553C9">
        <w:rPr>
          <w:rFonts w:eastAsia="Times New Roman"/>
          <w:lang w:eastAsia="it-IT"/>
        </w:rPr>
        <w:t xml:space="preserve"> (1) or </w:t>
      </w:r>
      <w:ins w:id="423" w:author="Author" w:date="2023-07-20T21:57:00Z">
        <w:r w:rsidR="00177756">
          <w:rPr>
            <w:rFonts w:eastAsia="Times New Roman"/>
            <w:lang w:eastAsia="it-IT"/>
          </w:rPr>
          <w:t>“</w:t>
        </w:r>
      </w:ins>
      <w:del w:id="424" w:author="Author" w:date="2023-07-20T21:57:00Z">
        <w:r w:rsidRPr="009553C9" w:rsidDel="00177756">
          <w:rPr>
            <w:rFonts w:eastAsia="Times New Roman"/>
            <w:lang w:eastAsia="it-IT"/>
          </w:rPr>
          <w:delText>‘</w:delText>
        </w:r>
      </w:del>
      <w:r w:rsidRPr="009553C9">
        <w:rPr>
          <w:rFonts w:eastAsia="Times New Roman"/>
          <w:lang w:eastAsia="it-IT"/>
        </w:rPr>
        <w:t>false</w:t>
      </w:r>
      <w:ins w:id="425" w:author="Author" w:date="2023-07-20T21:57:00Z">
        <w:r w:rsidR="00177756">
          <w:rPr>
            <w:rFonts w:eastAsia="Times New Roman"/>
            <w:lang w:eastAsia="it-IT"/>
          </w:rPr>
          <w:t>”</w:t>
        </w:r>
      </w:ins>
      <w:del w:id="426" w:author="Author" w:date="2023-07-20T21:57:00Z">
        <w:r w:rsidRPr="009553C9" w:rsidDel="00177756">
          <w:rPr>
            <w:rFonts w:eastAsia="Times New Roman"/>
            <w:lang w:eastAsia="it-IT"/>
          </w:rPr>
          <w:delText>’</w:delText>
        </w:r>
      </w:del>
      <w:r w:rsidRPr="009553C9">
        <w:rPr>
          <w:rFonts w:eastAsia="Times New Roman"/>
          <w:lang w:eastAsia="it-IT"/>
        </w:rPr>
        <w:t xml:space="preserve"> (0). The longer </w:t>
      </w:r>
      <w:del w:id="427" w:author="Author" w:date="2023-07-20T21:58:00Z">
        <w:r w:rsidRPr="009553C9" w:rsidDel="00177756">
          <w:rPr>
            <w:rFonts w:eastAsia="Times New Roman"/>
            <w:lang w:eastAsia="it-IT"/>
          </w:rPr>
          <w:delText xml:space="preserve">is </w:delText>
        </w:r>
      </w:del>
      <w:r w:rsidRPr="009553C9">
        <w:rPr>
          <w:rFonts w:eastAsia="Times New Roman"/>
          <w:lang w:eastAsia="it-IT"/>
        </w:rPr>
        <w:t xml:space="preserve">the bit sequence, the more combinations of values are available to represent </w:t>
      </w:r>
      <w:del w:id="428" w:author="Author" w:date="2023-07-20T21:58:00Z">
        <w:r w:rsidRPr="009553C9" w:rsidDel="00177756">
          <w:rPr>
            <w:rFonts w:eastAsia="Times New Roman"/>
            <w:lang w:eastAsia="it-IT"/>
          </w:rPr>
          <w:delText xml:space="preserve">a </w:delText>
        </w:r>
      </w:del>
      <w:r w:rsidRPr="009553C9">
        <w:rPr>
          <w:rFonts w:eastAsia="Times New Roman"/>
          <w:lang w:eastAsia="it-IT"/>
        </w:rPr>
        <w:t xml:space="preserve">richer information. Binary number systems were not invented with electronic computers, they </w:t>
      </w:r>
      <w:del w:id="429" w:author="Author" w:date="2023-07-20T21:58:00Z">
        <w:r w:rsidRPr="009553C9" w:rsidDel="00177756">
          <w:rPr>
            <w:rFonts w:eastAsia="Times New Roman"/>
            <w:lang w:eastAsia="it-IT"/>
          </w:rPr>
          <w:delText xml:space="preserve">have </w:delText>
        </w:r>
      </w:del>
      <w:r w:rsidRPr="009553C9">
        <w:rPr>
          <w:rFonts w:eastAsia="Times New Roman"/>
          <w:lang w:eastAsia="it-IT"/>
        </w:rPr>
        <w:t xml:space="preserve">appeared several centuries ago in different civilizations including ancient China, India, and Egypt. Later, the binary number system was studied in the 16th and 17th centuries by European mathematicians like Harriot and Leibniz. In particular, Leibniz studied binary numbers </w:t>
      </w:r>
      <w:ins w:id="430" w:author="Author" w:date="2023-07-20T21:58:00Z">
        <w:r w:rsidR="00177756">
          <w:rPr>
            <w:rFonts w:eastAsia="Times New Roman"/>
            <w:lang w:eastAsia="it-IT"/>
          </w:rPr>
          <w:t xml:space="preserve">by </w:t>
        </w:r>
      </w:ins>
      <w:r w:rsidRPr="009553C9">
        <w:rPr>
          <w:rFonts w:eastAsia="Times New Roman"/>
          <w:lang w:eastAsia="it-IT"/>
        </w:rPr>
        <w:t xml:space="preserve">reading the Chinese text </w:t>
      </w:r>
      <w:r w:rsidRPr="009553C9">
        <w:rPr>
          <w:rFonts w:eastAsia="Times New Roman"/>
          <w:i/>
          <w:iCs/>
          <w:lang w:eastAsia="it-IT"/>
        </w:rPr>
        <w:t>I Ching</w:t>
      </w:r>
      <w:r w:rsidRPr="009553C9">
        <w:rPr>
          <w:rFonts w:eastAsia="Times New Roman"/>
          <w:lang w:eastAsia="it-IT"/>
        </w:rPr>
        <w:t>. In this book</w:t>
      </w:r>
      <w:ins w:id="431" w:author="Author" w:date="2023-07-20T21:59:00Z">
        <w:r w:rsidR="00177756">
          <w:rPr>
            <w:rFonts w:eastAsia="Times New Roman"/>
            <w:lang w:eastAsia="it-IT"/>
          </w:rPr>
          <w:t>,</w:t>
        </w:r>
      </w:ins>
      <w:r w:rsidRPr="009553C9">
        <w:rPr>
          <w:rFonts w:eastAsia="Times New Roman"/>
          <w:lang w:eastAsia="it-IT"/>
        </w:rPr>
        <w:t xml:space="preserve"> Leibniz found a sort of basic idea to his universal concept of a language imagined for expressing mathematical, scientific, and metaphysical concepts (the so-called </w:t>
      </w:r>
      <w:r w:rsidRPr="009553C9">
        <w:rPr>
          <w:rFonts w:eastAsia="Times New Roman"/>
          <w:i/>
          <w:iCs/>
          <w:lang w:eastAsia="it-IT"/>
        </w:rPr>
        <w:t>characteristica universalis</w:t>
      </w:r>
      <w:r w:rsidRPr="009553C9">
        <w:rPr>
          <w:rFonts w:eastAsia="Times New Roman"/>
          <w:lang w:eastAsia="it-IT"/>
        </w:rPr>
        <w:t xml:space="preserve">). He did not succeed in defining such </w:t>
      </w:r>
      <w:ins w:id="432" w:author="Author" w:date="2023-07-20T21:59:00Z">
        <w:r w:rsidR="00177756">
          <w:rPr>
            <w:rFonts w:eastAsia="Times New Roman"/>
            <w:lang w:eastAsia="it-IT"/>
          </w:rPr>
          <w:t xml:space="preserve">a </w:t>
        </w:r>
      </w:ins>
      <w:r w:rsidRPr="009553C9">
        <w:rPr>
          <w:rFonts w:eastAsia="Times New Roman"/>
          <w:lang w:eastAsia="it-IT"/>
        </w:rPr>
        <w:t>universal language as a sort of Esperanto of human thought</w:t>
      </w:r>
      <w:ins w:id="433" w:author="Author" w:date="2023-07-20T21:59:00Z">
        <w:r w:rsidR="00177756">
          <w:rPr>
            <w:rFonts w:eastAsia="Times New Roman"/>
            <w:lang w:eastAsia="it-IT"/>
          </w:rPr>
          <w:t>;</w:t>
        </w:r>
      </w:ins>
      <w:del w:id="434" w:author="Author" w:date="2023-07-20T21:59:00Z">
        <w:r w:rsidRPr="009553C9" w:rsidDel="00177756">
          <w:rPr>
            <w:rFonts w:eastAsia="Times New Roman"/>
            <w:lang w:eastAsia="it-IT"/>
          </w:rPr>
          <w:delText>,</w:delText>
        </w:r>
      </w:del>
      <w:r w:rsidRPr="009553C9">
        <w:rPr>
          <w:rFonts w:eastAsia="Times New Roman"/>
          <w:lang w:eastAsia="it-IT"/>
        </w:rPr>
        <w:t xml:space="preserve"> however</w:t>
      </w:r>
      <w:ins w:id="435" w:author="Author" w:date="2023-07-20T21:59:00Z">
        <w:r w:rsidR="00177756">
          <w:rPr>
            <w:rFonts w:eastAsia="Times New Roman"/>
            <w:lang w:eastAsia="it-IT"/>
          </w:rPr>
          <w:t>,</w:t>
        </w:r>
      </w:ins>
      <w:r w:rsidRPr="009553C9">
        <w:rPr>
          <w:rFonts w:eastAsia="Times New Roman"/>
          <w:lang w:eastAsia="it-IT"/>
        </w:rPr>
        <w:t xml:space="preserve"> in this endeavor he eventually contributed to the creation of </w:t>
      </w:r>
      <w:ins w:id="436" w:author="Author" w:date="2023-07-20T21:59:00Z">
        <w:r w:rsidR="00177756">
          <w:rPr>
            <w:rFonts w:eastAsia="Times New Roman"/>
            <w:lang w:eastAsia="it-IT"/>
          </w:rPr>
          <w:t xml:space="preserve">the </w:t>
        </w:r>
      </w:ins>
      <w:r w:rsidRPr="009553C9">
        <w:rPr>
          <w:rFonts w:eastAsia="Times New Roman"/>
          <w:lang w:eastAsia="it-IT"/>
        </w:rPr>
        <w:t>foundations of symbolic logic.</w:t>
      </w:r>
    </w:p>
    <w:p w14:paraId="768BBDA1" w14:textId="33FF0906" w:rsidR="00777BC2" w:rsidRPr="009553C9" w:rsidRDefault="00777BC2" w:rsidP="00697DC6">
      <w:pPr>
        <w:pStyle w:val="IndentParagraph"/>
        <w:rPr>
          <w:rFonts w:eastAsia="Times New Roman"/>
          <w:lang w:eastAsia="it-IT"/>
        </w:rPr>
      </w:pPr>
      <w:r w:rsidRPr="009553C9">
        <w:rPr>
          <w:rFonts w:eastAsia="Times New Roman"/>
          <w:lang w:eastAsia="it-IT"/>
        </w:rPr>
        <w:t xml:space="preserve">A follower of </w:t>
      </w:r>
      <w:del w:id="437" w:author="Author" w:date="2023-07-20T22:00:00Z">
        <w:r w:rsidRPr="009553C9" w:rsidDel="00177756">
          <w:rPr>
            <w:rFonts w:eastAsia="Times New Roman"/>
            <w:lang w:eastAsia="it-IT"/>
          </w:rPr>
          <w:delText xml:space="preserve">the </w:delText>
        </w:r>
      </w:del>
      <w:r w:rsidRPr="009553C9">
        <w:rPr>
          <w:rFonts w:eastAsia="Times New Roman"/>
          <w:lang w:eastAsia="it-IT"/>
        </w:rPr>
        <w:t>Leibniz</w:t>
      </w:r>
      <w:ins w:id="438" w:author="Author" w:date="2023-07-20T22:00:00Z">
        <w:r w:rsidR="00177756">
          <w:rPr>
            <w:rFonts w:eastAsia="Times New Roman"/>
            <w:lang w:eastAsia="it-IT"/>
          </w:rPr>
          <w:t>’</w:t>
        </w:r>
      </w:ins>
      <w:ins w:id="439" w:author="Author" w:date="2023-07-20T22:02:00Z">
        <w:r w:rsidR="00B40AA3">
          <w:rPr>
            <w:rFonts w:eastAsia="Times New Roman"/>
            <w:lang w:eastAsia="it-IT"/>
          </w:rPr>
          <w:t>s</w:t>
        </w:r>
      </w:ins>
      <w:r w:rsidRPr="009553C9">
        <w:rPr>
          <w:rFonts w:eastAsia="Times New Roman"/>
          <w:lang w:eastAsia="it-IT"/>
        </w:rPr>
        <w:t xml:space="preserve"> ideas was the British mathematician and logician George Boole</w:t>
      </w:r>
      <w:ins w:id="440" w:author="Author" w:date="2023-07-20T22:02:00Z">
        <w:r w:rsidR="00B40AA3">
          <w:rPr>
            <w:rFonts w:eastAsia="Times New Roman"/>
            <w:lang w:eastAsia="it-IT"/>
          </w:rPr>
          <w:t>,</w:t>
        </w:r>
      </w:ins>
      <w:r w:rsidRPr="009553C9">
        <w:rPr>
          <w:rFonts w:eastAsia="Times New Roman"/>
          <w:lang w:eastAsia="it-IT"/>
        </w:rPr>
        <w:t xml:space="preserve"> who provided a significant contribution to </w:t>
      </w:r>
      <w:del w:id="441" w:author="Author" w:date="2023-07-20T22:02:00Z">
        <w:r w:rsidRPr="009553C9" w:rsidDel="00B40AA3">
          <w:rPr>
            <w:rFonts w:eastAsia="Times New Roman"/>
            <w:lang w:eastAsia="it-IT"/>
          </w:rPr>
          <w:delText xml:space="preserve">the </w:delText>
        </w:r>
      </w:del>
      <w:r w:rsidRPr="009553C9">
        <w:rPr>
          <w:rFonts w:eastAsia="Times New Roman"/>
          <w:lang w:eastAsia="it-IT"/>
        </w:rPr>
        <w:t xml:space="preserve">modern symbolic logic. </w:t>
      </w:r>
      <w:del w:id="442" w:author="Author" w:date="2023-07-20T22:02:00Z">
        <w:r w:rsidRPr="009553C9" w:rsidDel="00B40AA3">
          <w:rPr>
            <w:rFonts w:eastAsia="Times New Roman"/>
            <w:lang w:eastAsia="it-IT"/>
          </w:rPr>
          <w:delText>In fact, a</w:delText>
        </w:r>
      </w:del>
      <w:ins w:id="443" w:author="Author" w:date="2023-07-20T22:02:00Z">
        <w:r w:rsidR="00B40AA3">
          <w:rPr>
            <w:rFonts w:eastAsia="Times New Roman"/>
            <w:lang w:eastAsia="it-IT"/>
          </w:rPr>
          <w:t>A</w:t>
        </w:r>
      </w:ins>
      <w:r w:rsidRPr="009553C9">
        <w:rPr>
          <w:rFonts w:eastAsia="Times New Roman"/>
          <w:lang w:eastAsia="it-IT"/>
        </w:rPr>
        <w:t xml:space="preserve">round the mid-1800s, Boole published a few groundbreaking papers describing an algebraic system of logic that </w:t>
      </w:r>
      <w:ins w:id="444" w:author="Author" w:date="2023-07-20T22:03:00Z">
        <w:r w:rsidR="00B40AA3">
          <w:rPr>
            <w:rFonts w:eastAsia="Times New Roman"/>
            <w:lang w:eastAsia="it-IT"/>
          </w:rPr>
          <w:t xml:space="preserve">was </w:t>
        </w:r>
      </w:ins>
      <w:r w:rsidRPr="009553C9">
        <w:rPr>
          <w:rFonts w:eastAsia="Times New Roman"/>
          <w:lang w:eastAsia="it-IT"/>
        </w:rPr>
        <w:t xml:space="preserve">later </w:t>
      </w:r>
      <w:del w:id="445" w:author="Author" w:date="2023-07-20T22:03:00Z">
        <w:r w:rsidRPr="009553C9" w:rsidDel="00B40AA3">
          <w:rPr>
            <w:rFonts w:eastAsia="Times New Roman"/>
            <w:lang w:eastAsia="it-IT"/>
          </w:rPr>
          <w:delText xml:space="preserve">was </w:delText>
        </w:r>
      </w:del>
      <w:r w:rsidRPr="009553C9">
        <w:rPr>
          <w:rFonts w:eastAsia="Times New Roman"/>
          <w:lang w:eastAsia="it-IT"/>
        </w:rPr>
        <w:t>used to originate the so-called Boole's algebra or Boolean algebra</w:t>
      </w:r>
      <w:ins w:id="446" w:author="PDMR5" w:date="2023-06-07T15:16:00Z">
        <w:r w:rsidRPr="009553C9">
          <w:rPr>
            <w:rFonts w:eastAsia="Times New Roman"/>
            <w:lang w:eastAsia="it-IT"/>
          </w:rPr>
          <w:t xml:space="preserve"> [</w:t>
        </w:r>
        <w:r w:rsidRPr="009553C9">
          <w:t>Boole</w:t>
        </w:r>
      </w:ins>
      <w:r w:rsidRPr="009553C9">
        <w:rPr>
          <w:rFonts w:eastAsia="Times New Roman"/>
          <w:lang w:eastAsia="it-IT"/>
        </w:rPr>
        <w:t xml:space="preserve"> </w:t>
      </w:r>
      <w:ins w:id="447" w:author="PDMR5" w:date="2023-06-07T15:18:00Z">
        <w:r w:rsidRPr="009553C9">
          <w:t>1848</w:t>
        </w:r>
        <w:r w:rsidRPr="009553C9">
          <w:rPr>
            <w:rFonts w:eastAsia="Times New Roman"/>
            <w:lang w:eastAsia="it-IT"/>
          </w:rPr>
          <w:t xml:space="preserve">, </w:t>
        </w:r>
        <w:r w:rsidRPr="009553C9">
          <w:t>2009</w:t>
        </w:r>
        <w:r w:rsidRPr="009553C9">
          <w:rPr>
            <w:rFonts w:eastAsia="Times New Roman"/>
            <w:lang w:eastAsia="it-IT"/>
          </w:rPr>
          <w:t>]</w:t>
        </w:r>
      </w:ins>
      <w:del w:id="448" w:author="PDMR5" w:date="2023-06-07T15:18:00Z">
        <w:r w:rsidRPr="009553C9" w:rsidDel="00E41DB6">
          <w:rPr>
            <w:rFonts w:eastAsia="Times New Roman"/>
            <w:lang w:eastAsia="it-IT"/>
          </w:rPr>
          <w:delText>[6], [7]</w:delText>
        </w:r>
      </w:del>
      <w:r w:rsidRPr="009553C9">
        <w:rPr>
          <w:rFonts w:eastAsia="Times New Roman"/>
          <w:lang w:eastAsia="it-IT"/>
        </w:rPr>
        <w:t xml:space="preserve">. In </w:t>
      </w:r>
      <w:del w:id="449" w:author="Author" w:date="2023-07-20T22:03:00Z">
        <w:r w:rsidRPr="009553C9" w:rsidDel="00B40AA3">
          <w:rPr>
            <w:rFonts w:eastAsia="Times New Roman"/>
            <w:lang w:eastAsia="it-IT"/>
          </w:rPr>
          <w:delText xml:space="preserve">the </w:delText>
        </w:r>
      </w:del>
      <w:r w:rsidRPr="009553C9">
        <w:rPr>
          <w:rFonts w:eastAsia="Times New Roman"/>
          <w:lang w:eastAsia="it-IT"/>
        </w:rPr>
        <w:t>Boolean algebra</w:t>
      </w:r>
      <w:ins w:id="450" w:author="Author" w:date="2023-08-07T20:09:00Z">
        <w:r w:rsidR="00B80D0F">
          <w:rPr>
            <w:rFonts w:eastAsia="Times New Roman"/>
            <w:lang w:eastAsia="it-IT"/>
          </w:rPr>
          <w:t>,</w:t>
        </w:r>
      </w:ins>
      <w:r w:rsidRPr="009553C9">
        <w:rPr>
          <w:rFonts w:eastAsia="Times New Roman"/>
          <w:lang w:eastAsia="it-IT"/>
        </w:rPr>
        <w:t xml:space="preserve"> we have logic variables (not numeric) that may take two values, the truth values </w:t>
      </w:r>
      <w:r w:rsidRPr="009553C9">
        <w:rPr>
          <w:rFonts w:eastAsia="Times New Roman"/>
          <w:i/>
          <w:iCs/>
          <w:lang w:eastAsia="it-IT"/>
        </w:rPr>
        <w:t>true</w:t>
      </w:r>
      <w:r w:rsidRPr="009553C9">
        <w:rPr>
          <w:rFonts w:eastAsia="Times New Roman"/>
          <w:lang w:eastAsia="it-IT"/>
        </w:rPr>
        <w:t xml:space="preserve"> and </w:t>
      </w:r>
      <w:r w:rsidRPr="009553C9">
        <w:rPr>
          <w:rFonts w:eastAsia="Times New Roman"/>
          <w:i/>
          <w:iCs/>
          <w:lang w:eastAsia="it-IT"/>
        </w:rPr>
        <w:t>false</w:t>
      </w:r>
      <w:r w:rsidRPr="009553C9">
        <w:rPr>
          <w:rFonts w:eastAsia="Times New Roman"/>
          <w:lang w:eastAsia="it-IT"/>
        </w:rPr>
        <w:t xml:space="preserve"> that </w:t>
      </w:r>
      <w:ins w:id="451" w:author="Author" w:date="2023-07-20T22:03:00Z">
        <w:r w:rsidR="00B40AA3" w:rsidRPr="009553C9">
          <w:rPr>
            <w:rFonts w:eastAsia="Times New Roman"/>
            <w:lang w:eastAsia="it-IT"/>
          </w:rPr>
          <w:t xml:space="preserve">are </w:t>
        </w:r>
      </w:ins>
      <w:r w:rsidRPr="009553C9">
        <w:rPr>
          <w:rFonts w:eastAsia="Times New Roman"/>
          <w:lang w:eastAsia="it-IT"/>
        </w:rPr>
        <w:t xml:space="preserve">usually </w:t>
      </w:r>
      <w:del w:id="452" w:author="Author" w:date="2023-07-20T22:03:00Z">
        <w:r w:rsidRPr="009553C9" w:rsidDel="00B40AA3">
          <w:rPr>
            <w:rFonts w:eastAsia="Times New Roman"/>
            <w:lang w:eastAsia="it-IT"/>
          </w:rPr>
          <w:delText xml:space="preserve">are </w:delText>
        </w:r>
      </w:del>
      <w:r w:rsidRPr="009553C9">
        <w:rPr>
          <w:rFonts w:eastAsia="Times New Roman"/>
          <w:lang w:eastAsia="it-IT"/>
        </w:rPr>
        <w:t>denoted 1 and 0, respectively. The main operations of Boolean algebra are the logical operations conjunction (</w:t>
      </w:r>
      <w:r w:rsidRPr="009553C9">
        <w:rPr>
          <w:rFonts w:eastAsia="Times New Roman"/>
          <w:i/>
          <w:iCs/>
          <w:lang w:eastAsia="it-IT"/>
        </w:rPr>
        <w:t>and</w:t>
      </w:r>
      <w:r w:rsidRPr="009553C9">
        <w:rPr>
          <w:rFonts w:eastAsia="Times New Roman"/>
          <w:lang w:eastAsia="it-IT"/>
        </w:rPr>
        <w:t xml:space="preserve">) denoted as </w:t>
      </w:r>
      <w:r w:rsidRPr="009553C9">
        <w:rPr>
          <w:rFonts w:ascii="Cambria Math" w:eastAsia="Times New Roman" w:hAnsi="Cambria Math" w:cs="Cambria Math"/>
          <w:lang w:eastAsia="it-IT"/>
        </w:rPr>
        <w:t>∧</w:t>
      </w:r>
      <w:r w:rsidRPr="009553C9">
        <w:rPr>
          <w:rFonts w:eastAsia="Times New Roman"/>
          <w:lang w:eastAsia="it-IT"/>
        </w:rPr>
        <w:t>, disjunction (</w:t>
      </w:r>
      <w:r w:rsidRPr="009553C9">
        <w:rPr>
          <w:rFonts w:eastAsia="Times New Roman"/>
          <w:i/>
          <w:iCs/>
          <w:lang w:eastAsia="it-IT"/>
        </w:rPr>
        <w:t>or)</w:t>
      </w:r>
      <w:r w:rsidRPr="009553C9">
        <w:rPr>
          <w:rFonts w:eastAsia="Times New Roman"/>
          <w:lang w:eastAsia="it-IT"/>
        </w:rPr>
        <w:t xml:space="preserve"> denoted as </w:t>
      </w:r>
      <w:r w:rsidRPr="009553C9">
        <w:rPr>
          <w:rFonts w:ascii="Cambria Math" w:eastAsia="Times New Roman" w:hAnsi="Cambria Math" w:cs="Cambria Math"/>
          <w:lang w:eastAsia="it-IT"/>
        </w:rPr>
        <w:t>∨</w:t>
      </w:r>
      <w:r w:rsidRPr="009553C9">
        <w:rPr>
          <w:rFonts w:eastAsia="Times New Roman"/>
          <w:lang w:eastAsia="it-IT"/>
        </w:rPr>
        <w:t>, and negation (</w:t>
      </w:r>
      <w:r w:rsidRPr="009553C9">
        <w:rPr>
          <w:rFonts w:eastAsia="Times New Roman"/>
          <w:i/>
          <w:iCs/>
          <w:lang w:eastAsia="it-IT"/>
        </w:rPr>
        <w:t>not</w:t>
      </w:r>
      <w:r w:rsidRPr="009553C9">
        <w:rPr>
          <w:rFonts w:eastAsia="Times New Roman"/>
          <w:lang w:eastAsia="it-IT"/>
        </w:rPr>
        <w:t xml:space="preserve">) denoted as </w:t>
      </w:r>
      <w:ins w:id="453" w:author="Author" w:date="2023-07-20T22:05:00Z">
        <w:r w:rsidR="00B40AA3">
          <w:rPr>
            <w:sz w:val="23"/>
            <w:szCs w:val="23"/>
          </w:rPr>
          <w:t xml:space="preserve">¬ </w:t>
        </w:r>
      </w:ins>
      <w:del w:id="454" w:author="PDMR5" w:date="2023-06-07T16:33:00Z">
        <w:r w:rsidRPr="009553C9" w:rsidDel="0013454A">
          <w:rPr>
            <w:rFonts w:eastAsia="Times New Roman"/>
            <w:lang w:eastAsia="it-IT"/>
          </w:rPr>
          <w:delText xml:space="preserve">¬ </w:delText>
        </w:r>
      </w:del>
      <w:r w:rsidRPr="009553C9">
        <w:rPr>
          <w:rFonts w:eastAsia="Times New Roman"/>
          <w:lang w:eastAsia="it-IT"/>
        </w:rPr>
        <w:t>(see Table 2.1).</w:t>
      </w:r>
    </w:p>
    <w:p w14:paraId="1A64110C" w14:textId="5F15D7A7" w:rsidR="008567B3" w:rsidRPr="009553C9" w:rsidRDefault="008567B3" w:rsidP="008567B3">
      <w:pPr>
        <w:pStyle w:val="Tablecaption"/>
        <w:rPr>
          <w:rFonts w:eastAsia="Times New Roman"/>
          <w:noProof w:val="0"/>
          <w:lang w:eastAsia="it-IT"/>
        </w:rPr>
      </w:pPr>
      <w:r w:rsidRPr="009553C9">
        <w:rPr>
          <w:rFonts w:eastAsia="Times New Roman"/>
          <w:b/>
          <w:noProof w:val="0"/>
          <w:lang w:eastAsia="it-IT"/>
        </w:rPr>
        <w:t>Table 2.1</w:t>
      </w:r>
      <w:r w:rsidRPr="009553C9">
        <w:rPr>
          <w:rFonts w:eastAsia="Times New Roman"/>
          <w:noProof w:val="0"/>
          <w:lang w:eastAsia="it-IT"/>
        </w:rPr>
        <w:tab/>
      </w:r>
      <w:commentRangeStart w:id="455"/>
      <w:r w:rsidRPr="009553C9">
        <w:rPr>
          <w:rFonts w:eastAsia="Times New Roman"/>
          <w:noProof w:val="0"/>
          <w:lang w:eastAsia="it-IT"/>
        </w:rPr>
        <w:t xml:space="preserve">The three basic Boolean </w:t>
      </w:r>
      <w:commentRangeEnd w:id="455"/>
      <w:r w:rsidR="00FE480E" w:rsidRPr="009553C9">
        <w:rPr>
          <w:rStyle w:val="CommentReference"/>
          <w:noProof w:val="0"/>
        </w:rPr>
        <w:commentReference w:id="455"/>
      </w:r>
      <w:r w:rsidRPr="009553C9">
        <w:rPr>
          <w:rFonts w:eastAsia="Times New Roman"/>
          <w:noProof w:val="0"/>
          <w:lang w:eastAsia="it-IT"/>
        </w:rPr>
        <w:t>operations.</w:t>
      </w:r>
    </w:p>
    <w:tbl>
      <w:tblPr>
        <w:tblStyle w:val="TableGrid"/>
        <w:tblW w:w="0" w:type="auto"/>
        <w:jc w:val="center"/>
        <w:tblLook w:val="04A0" w:firstRow="1" w:lastRow="0" w:firstColumn="1" w:lastColumn="0" w:noHBand="0" w:noVBand="1"/>
      </w:tblPr>
      <w:tblGrid>
        <w:gridCol w:w="1205"/>
        <w:gridCol w:w="650"/>
        <w:gridCol w:w="763"/>
        <w:gridCol w:w="4962"/>
      </w:tblGrid>
      <w:tr w:rsidR="00777BC2" w:rsidRPr="009553C9" w14:paraId="2B2F4517" w14:textId="77777777" w:rsidTr="007A1BA9">
        <w:trPr>
          <w:trHeight w:val="454"/>
          <w:jc w:val="center"/>
        </w:trPr>
        <w:tc>
          <w:tcPr>
            <w:tcW w:w="0" w:type="auto"/>
          </w:tcPr>
          <w:p w14:paraId="69F6AE6A" w14:textId="77777777" w:rsidR="00777BC2" w:rsidRPr="009553C9" w:rsidRDefault="00777BC2" w:rsidP="008567B3">
            <w:pPr>
              <w:pStyle w:val="Tbody1"/>
              <w:rPr>
                <w:rFonts w:eastAsia="Times New Roman"/>
                <w:lang w:eastAsia="it-IT"/>
              </w:rPr>
            </w:pPr>
            <w:r w:rsidRPr="009553C9">
              <w:rPr>
                <w:rFonts w:eastAsia="Times New Roman"/>
                <w:lang w:eastAsia="it-IT"/>
              </w:rPr>
              <w:t>Conjunction</w:t>
            </w:r>
          </w:p>
        </w:tc>
        <w:tc>
          <w:tcPr>
            <w:tcW w:w="0" w:type="auto"/>
          </w:tcPr>
          <w:p w14:paraId="378E0C1F" w14:textId="77777777" w:rsidR="00777BC2" w:rsidRPr="009553C9" w:rsidRDefault="00777BC2" w:rsidP="008567B3">
            <w:pPr>
              <w:pStyle w:val="Tbody1"/>
              <w:rPr>
                <w:rFonts w:eastAsia="Times New Roman"/>
                <w:b/>
                <w:bCs/>
                <w:lang w:eastAsia="it-IT"/>
              </w:rPr>
            </w:pPr>
            <w:r w:rsidRPr="009553C9">
              <w:rPr>
                <w:rFonts w:eastAsia="Times New Roman"/>
                <w:b/>
                <w:bCs/>
                <w:lang w:eastAsia="it-IT"/>
              </w:rPr>
              <w:t>AND</w:t>
            </w:r>
          </w:p>
        </w:tc>
        <w:tc>
          <w:tcPr>
            <w:tcW w:w="763" w:type="dxa"/>
          </w:tcPr>
          <w:p w14:paraId="5F73E584" w14:textId="77777777" w:rsidR="00777BC2" w:rsidRPr="009553C9" w:rsidRDefault="00777BC2" w:rsidP="008567B3">
            <w:pPr>
              <w:pStyle w:val="Tbody1"/>
              <w:rPr>
                <w:rFonts w:eastAsia="Times New Roman"/>
                <w:lang w:eastAsia="it-IT"/>
              </w:rPr>
            </w:pPr>
            <w:r w:rsidRPr="009553C9">
              <w:rPr>
                <w:rFonts w:eastAsia="Times New Roman"/>
                <w:lang w:eastAsia="it-IT"/>
              </w:rPr>
              <w:t>a</w:t>
            </w:r>
            <w:r w:rsidRPr="009553C9">
              <w:rPr>
                <w:rFonts w:ascii="Cambria Math" w:eastAsia="Times New Roman" w:hAnsi="Cambria Math" w:cs="Cambria Math"/>
                <w:lang w:eastAsia="it-IT"/>
              </w:rPr>
              <w:t>∧</w:t>
            </w:r>
            <w:r w:rsidRPr="009553C9">
              <w:rPr>
                <w:rFonts w:eastAsia="Times New Roman"/>
                <w:lang w:eastAsia="it-IT"/>
              </w:rPr>
              <w:t>b</w:t>
            </w:r>
          </w:p>
        </w:tc>
        <w:tc>
          <w:tcPr>
            <w:tcW w:w="4962" w:type="dxa"/>
          </w:tcPr>
          <w:p w14:paraId="7C38D423" w14:textId="77777777" w:rsidR="00777BC2" w:rsidRPr="009553C9" w:rsidRDefault="00777BC2" w:rsidP="008567B3">
            <w:pPr>
              <w:pStyle w:val="Tbody1"/>
              <w:rPr>
                <w:rFonts w:eastAsia="Times New Roman"/>
                <w:lang w:eastAsia="it-IT"/>
              </w:rPr>
            </w:pPr>
            <w:r w:rsidRPr="009553C9">
              <w:t>a</w:t>
            </w:r>
            <w:r w:rsidRPr="009553C9">
              <w:rPr>
                <w:rFonts w:ascii="Cambria Math" w:hAnsi="Cambria Math" w:cs="Cambria Math"/>
              </w:rPr>
              <w:t>∧</w:t>
            </w:r>
            <w:r w:rsidRPr="009553C9">
              <w:t xml:space="preserve">b = true  </w:t>
            </w:r>
            <w:r w:rsidRPr="009553C9">
              <w:rPr>
                <w:i/>
                <w:iCs/>
              </w:rPr>
              <w:t xml:space="preserve">if </w:t>
            </w:r>
            <w:r w:rsidRPr="009553C9">
              <w:t>a = b = true,  a</w:t>
            </w:r>
            <w:r w:rsidRPr="009553C9">
              <w:rPr>
                <w:rFonts w:ascii="Cambria Math" w:hAnsi="Cambria Math" w:cs="Cambria Math"/>
              </w:rPr>
              <w:t>∧</w:t>
            </w:r>
            <w:r w:rsidRPr="009553C9">
              <w:t xml:space="preserve">b = false </w:t>
            </w:r>
            <w:r w:rsidRPr="009553C9">
              <w:rPr>
                <w:i/>
                <w:iCs/>
              </w:rPr>
              <w:t>otherwise</w:t>
            </w:r>
          </w:p>
        </w:tc>
      </w:tr>
      <w:tr w:rsidR="00777BC2" w:rsidRPr="009553C9" w14:paraId="679110D9" w14:textId="77777777" w:rsidTr="007A1BA9">
        <w:trPr>
          <w:trHeight w:val="454"/>
          <w:jc w:val="center"/>
        </w:trPr>
        <w:tc>
          <w:tcPr>
            <w:tcW w:w="0" w:type="auto"/>
          </w:tcPr>
          <w:p w14:paraId="4F7A5F4B" w14:textId="77777777" w:rsidR="00777BC2" w:rsidRPr="009553C9" w:rsidRDefault="00777BC2" w:rsidP="008567B3">
            <w:pPr>
              <w:pStyle w:val="Tbody1"/>
              <w:rPr>
                <w:rFonts w:eastAsia="Times New Roman"/>
                <w:lang w:eastAsia="it-IT"/>
              </w:rPr>
            </w:pPr>
            <w:r w:rsidRPr="009553C9">
              <w:rPr>
                <w:rFonts w:eastAsia="Times New Roman"/>
                <w:lang w:eastAsia="it-IT"/>
              </w:rPr>
              <w:t>Disjunction</w:t>
            </w:r>
          </w:p>
        </w:tc>
        <w:tc>
          <w:tcPr>
            <w:tcW w:w="0" w:type="auto"/>
          </w:tcPr>
          <w:p w14:paraId="24A69537" w14:textId="77777777" w:rsidR="00777BC2" w:rsidRPr="009553C9" w:rsidRDefault="00777BC2" w:rsidP="008567B3">
            <w:pPr>
              <w:pStyle w:val="Tbody1"/>
              <w:rPr>
                <w:rFonts w:eastAsia="Times New Roman"/>
                <w:b/>
                <w:bCs/>
                <w:lang w:eastAsia="it-IT"/>
              </w:rPr>
            </w:pPr>
            <w:r w:rsidRPr="009553C9">
              <w:rPr>
                <w:rFonts w:eastAsia="Times New Roman"/>
                <w:b/>
                <w:bCs/>
                <w:lang w:eastAsia="it-IT"/>
              </w:rPr>
              <w:t>OR</w:t>
            </w:r>
          </w:p>
        </w:tc>
        <w:tc>
          <w:tcPr>
            <w:tcW w:w="763" w:type="dxa"/>
          </w:tcPr>
          <w:p w14:paraId="25B73812" w14:textId="77777777" w:rsidR="00777BC2" w:rsidRPr="009553C9" w:rsidRDefault="00777BC2" w:rsidP="008567B3">
            <w:pPr>
              <w:pStyle w:val="Tbody1"/>
              <w:rPr>
                <w:rFonts w:eastAsia="Times New Roman"/>
                <w:lang w:eastAsia="it-IT"/>
              </w:rPr>
            </w:pPr>
            <w:r w:rsidRPr="009553C9">
              <w:rPr>
                <w:rFonts w:eastAsia="Times New Roman"/>
                <w:lang w:eastAsia="it-IT"/>
              </w:rPr>
              <w:t>a</w:t>
            </w:r>
            <w:r w:rsidRPr="009553C9">
              <w:rPr>
                <w:rFonts w:ascii="Cambria Math" w:eastAsia="Times New Roman" w:hAnsi="Cambria Math" w:cs="Cambria Math"/>
                <w:lang w:eastAsia="it-IT"/>
              </w:rPr>
              <w:t>∨</w:t>
            </w:r>
            <w:r w:rsidRPr="009553C9">
              <w:rPr>
                <w:rFonts w:eastAsia="Times New Roman"/>
                <w:lang w:eastAsia="it-IT"/>
              </w:rPr>
              <w:t>b</w:t>
            </w:r>
          </w:p>
        </w:tc>
        <w:tc>
          <w:tcPr>
            <w:tcW w:w="4962" w:type="dxa"/>
          </w:tcPr>
          <w:p w14:paraId="00EEE342" w14:textId="77777777" w:rsidR="00777BC2" w:rsidRPr="009553C9" w:rsidRDefault="00777BC2" w:rsidP="008567B3">
            <w:pPr>
              <w:pStyle w:val="Tbody1"/>
              <w:rPr>
                <w:rFonts w:eastAsia="Times New Roman"/>
                <w:lang w:eastAsia="it-IT"/>
              </w:rPr>
            </w:pPr>
            <w:r w:rsidRPr="009553C9">
              <w:t>a</w:t>
            </w:r>
            <w:r w:rsidRPr="009553C9">
              <w:rPr>
                <w:rFonts w:ascii="Cambria Math" w:hAnsi="Cambria Math" w:cs="Cambria Math"/>
              </w:rPr>
              <w:t>∨</w:t>
            </w:r>
            <w:r w:rsidRPr="009553C9">
              <w:t xml:space="preserve">b = false </w:t>
            </w:r>
            <w:r w:rsidRPr="009553C9">
              <w:rPr>
                <w:i/>
                <w:iCs/>
              </w:rPr>
              <w:t xml:space="preserve"> if</w:t>
            </w:r>
            <w:r w:rsidRPr="009553C9">
              <w:t xml:space="preserve"> a = b = false,  a</w:t>
            </w:r>
            <w:r w:rsidRPr="009553C9">
              <w:rPr>
                <w:rFonts w:ascii="Cambria Math" w:hAnsi="Cambria Math" w:cs="Cambria Math"/>
              </w:rPr>
              <w:t>∧</w:t>
            </w:r>
            <w:r w:rsidRPr="009553C9">
              <w:t xml:space="preserve">b = true </w:t>
            </w:r>
            <w:r w:rsidRPr="009553C9">
              <w:rPr>
                <w:i/>
                <w:iCs/>
              </w:rPr>
              <w:t>otherwise</w:t>
            </w:r>
          </w:p>
        </w:tc>
      </w:tr>
      <w:tr w:rsidR="00777BC2" w:rsidRPr="009553C9" w14:paraId="117FD26E" w14:textId="77777777" w:rsidTr="007A1BA9">
        <w:trPr>
          <w:trHeight w:val="454"/>
          <w:jc w:val="center"/>
        </w:trPr>
        <w:tc>
          <w:tcPr>
            <w:tcW w:w="0" w:type="auto"/>
          </w:tcPr>
          <w:p w14:paraId="434045AD" w14:textId="77777777" w:rsidR="00777BC2" w:rsidRPr="009553C9" w:rsidRDefault="00777BC2" w:rsidP="008567B3">
            <w:pPr>
              <w:pStyle w:val="Tbody1"/>
              <w:rPr>
                <w:rFonts w:eastAsia="Times New Roman"/>
                <w:lang w:eastAsia="it-IT"/>
              </w:rPr>
            </w:pPr>
            <w:r w:rsidRPr="009553C9">
              <w:rPr>
                <w:rFonts w:eastAsia="Times New Roman"/>
                <w:lang w:eastAsia="it-IT"/>
              </w:rPr>
              <w:t>Negation</w:t>
            </w:r>
          </w:p>
        </w:tc>
        <w:tc>
          <w:tcPr>
            <w:tcW w:w="0" w:type="auto"/>
          </w:tcPr>
          <w:p w14:paraId="13BDD1EC" w14:textId="77777777" w:rsidR="00777BC2" w:rsidRPr="009553C9" w:rsidRDefault="00777BC2" w:rsidP="008567B3">
            <w:pPr>
              <w:pStyle w:val="Tbody1"/>
              <w:rPr>
                <w:rFonts w:eastAsia="Times New Roman"/>
                <w:b/>
                <w:bCs/>
                <w:lang w:eastAsia="it-IT"/>
              </w:rPr>
            </w:pPr>
            <w:r w:rsidRPr="009553C9">
              <w:rPr>
                <w:rFonts w:eastAsia="Times New Roman"/>
                <w:b/>
                <w:bCs/>
                <w:lang w:eastAsia="it-IT"/>
              </w:rPr>
              <w:t>NOT</w:t>
            </w:r>
          </w:p>
        </w:tc>
        <w:tc>
          <w:tcPr>
            <w:tcW w:w="763" w:type="dxa"/>
          </w:tcPr>
          <w:p w14:paraId="742AF691" w14:textId="77777777" w:rsidR="00777BC2" w:rsidRPr="009553C9" w:rsidRDefault="00777BC2" w:rsidP="008567B3">
            <w:pPr>
              <w:pStyle w:val="Tbody1"/>
              <w:rPr>
                <w:rFonts w:eastAsia="Times New Roman"/>
                <w:lang w:eastAsia="it-IT"/>
              </w:rPr>
            </w:pPr>
            <w:r w:rsidRPr="009553C9">
              <w:rPr>
                <w:rFonts w:eastAsia="Times New Roman"/>
                <w:lang w:eastAsia="it-IT"/>
              </w:rPr>
              <w:t>¬a</w:t>
            </w:r>
          </w:p>
        </w:tc>
        <w:tc>
          <w:tcPr>
            <w:tcW w:w="4962" w:type="dxa"/>
          </w:tcPr>
          <w:p w14:paraId="2F41FC7B" w14:textId="137DA33B" w:rsidR="00777BC2" w:rsidRPr="009553C9" w:rsidRDefault="00777BC2" w:rsidP="008567B3">
            <w:pPr>
              <w:pStyle w:val="Tbody1"/>
              <w:rPr>
                <w:rFonts w:eastAsia="Times New Roman"/>
                <w:lang w:eastAsia="it-IT"/>
              </w:rPr>
            </w:pPr>
            <w:r w:rsidRPr="009553C9">
              <w:t xml:space="preserve">¬a = false </w:t>
            </w:r>
            <w:r w:rsidRPr="009553C9">
              <w:rPr>
                <w:i/>
                <w:iCs/>
              </w:rPr>
              <w:t>if</w:t>
            </w:r>
            <w:r w:rsidRPr="009553C9">
              <w:t xml:space="preserve"> a = true, ¬x = true </w:t>
            </w:r>
            <w:r w:rsidRPr="009553C9">
              <w:rPr>
                <w:i/>
                <w:iCs/>
              </w:rPr>
              <w:t>if</w:t>
            </w:r>
            <w:r w:rsidRPr="009553C9">
              <w:t xml:space="preserve"> x = false</w:t>
            </w:r>
            <w:del w:id="456" w:author="Author" w:date="2023-07-20T22:06:00Z">
              <w:r w:rsidRPr="009553C9" w:rsidDel="00B40AA3">
                <w:delText xml:space="preserve"> </w:delText>
              </w:r>
            </w:del>
          </w:p>
        </w:tc>
      </w:tr>
    </w:tbl>
    <w:p w14:paraId="46940A3E" w14:textId="77777777" w:rsidR="00755233" w:rsidRPr="009553C9" w:rsidRDefault="00755233">
      <w:pPr>
        <w:pStyle w:val="IndentParagraph"/>
        <w:ind w:firstLine="0"/>
        <w:rPr>
          <w:ins w:id="457" w:author="PDMR5" w:date="2023-06-07T16:45:00Z"/>
          <w:rFonts w:eastAsia="Times New Roman"/>
          <w:lang w:eastAsia="it-IT"/>
        </w:rPr>
        <w:pPrChange w:id="458" w:author="PDMR5" w:date="2023-06-07T16:54:00Z">
          <w:pPr>
            <w:pStyle w:val="IndentParagraph"/>
          </w:pPr>
        </w:pPrChange>
      </w:pPr>
    </w:p>
    <w:tbl>
      <w:tblPr>
        <w:tblStyle w:val="TableGrid"/>
        <w:tblW w:w="0" w:type="auto"/>
        <w:tblLook w:val="04A0" w:firstRow="1" w:lastRow="0" w:firstColumn="1" w:lastColumn="0" w:noHBand="0" w:noVBand="1"/>
      </w:tblPr>
      <w:tblGrid>
        <w:gridCol w:w="7910"/>
      </w:tblGrid>
      <w:tr w:rsidR="00755233" w:rsidRPr="009553C9" w14:paraId="17981D7A" w14:textId="77777777" w:rsidTr="00755233">
        <w:trPr>
          <w:ins w:id="459" w:author="PDMR5" w:date="2023-06-07T16:45:00Z"/>
        </w:trPr>
        <w:tc>
          <w:tcPr>
            <w:tcW w:w="7910" w:type="dxa"/>
          </w:tcPr>
          <w:p w14:paraId="0918CDB4" w14:textId="5016FD26" w:rsidR="00755233" w:rsidRPr="009553C9" w:rsidRDefault="00755233" w:rsidP="00AC5BC7">
            <w:pPr>
              <w:pStyle w:val="IndentParagraph"/>
              <w:ind w:firstLine="0"/>
              <w:rPr>
                <w:ins w:id="460" w:author="PDMR5" w:date="2023-06-07T16:45:00Z"/>
                <w:rFonts w:eastAsia="Times New Roman"/>
                <w:lang w:eastAsia="it-IT"/>
              </w:rPr>
            </w:pPr>
            <w:ins w:id="461" w:author="PDMR5" w:date="2023-06-07T16:45:00Z">
              <w:r w:rsidRPr="009553C9">
                <w:rPr>
                  <w:rFonts w:eastAsia="Times New Roman"/>
                  <w:sz w:val="20"/>
                  <w:lang w:eastAsia="it-IT"/>
                </w:rPr>
                <w:t>Table with three rows and four columns showing the AND, OR</w:t>
              </w:r>
            </w:ins>
            <w:ins w:id="462" w:author="Author" w:date="2023-07-20T22:06:00Z">
              <w:r w:rsidR="00B40AA3">
                <w:rPr>
                  <w:rFonts w:eastAsia="Times New Roman"/>
                  <w:sz w:val="20"/>
                  <w:lang w:eastAsia="it-IT"/>
                </w:rPr>
                <w:t>,</w:t>
              </w:r>
            </w:ins>
            <w:ins w:id="463" w:author="PDMR5" w:date="2023-06-07T16:45:00Z">
              <w:r w:rsidRPr="009553C9">
                <w:rPr>
                  <w:rFonts w:eastAsia="Times New Roman"/>
                  <w:sz w:val="20"/>
                  <w:lang w:eastAsia="it-IT"/>
                </w:rPr>
                <w:t xml:space="preserve"> and NOT logic operations and the results they produce.</w:t>
              </w:r>
            </w:ins>
          </w:p>
        </w:tc>
      </w:tr>
    </w:tbl>
    <w:p w14:paraId="115FC326" w14:textId="78E6E2B8" w:rsidR="00777BC2" w:rsidRPr="009553C9" w:rsidRDefault="00D62AB3" w:rsidP="00697DC6">
      <w:pPr>
        <w:pStyle w:val="IndentParagraph"/>
        <w:rPr>
          <w:rFonts w:eastAsia="Times New Roman"/>
          <w:lang w:eastAsia="it-IT"/>
        </w:rPr>
      </w:pPr>
      <w:ins w:id="464" w:author="Author" w:date="2023-07-20T22:08:00Z">
        <w:r>
          <w:rPr>
            <w:rFonts w:eastAsia="Times New Roman"/>
            <w:lang w:eastAsia="it-IT"/>
          </w:rPr>
          <w:t>By u</w:t>
        </w:r>
      </w:ins>
      <w:del w:id="465" w:author="Author" w:date="2023-07-20T22:08:00Z">
        <w:r w:rsidR="00777BC2" w:rsidRPr="009553C9" w:rsidDel="00D62AB3">
          <w:rPr>
            <w:rFonts w:eastAsia="Times New Roman"/>
            <w:lang w:eastAsia="it-IT"/>
          </w:rPr>
          <w:delText>U</w:delText>
        </w:r>
      </w:del>
      <w:r w:rsidR="00777BC2" w:rsidRPr="009553C9">
        <w:rPr>
          <w:rFonts w:eastAsia="Times New Roman"/>
          <w:lang w:eastAsia="it-IT"/>
        </w:rPr>
        <w:t>sing th</w:t>
      </w:r>
      <w:ins w:id="466" w:author="Author" w:date="2023-07-20T22:08:00Z">
        <w:r>
          <w:rPr>
            <w:rFonts w:eastAsia="Times New Roman"/>
            <w:lang w:eastAsia="it-IT"/>
          </w:rPr>
          <w:t>e</w:t>
        </w:r>
      </w:ins>
      <w:del w:id="467" w:author="Author" w:date="2023-07-20T22:08:00Z">
        <w:r w:rsidR="00777BC2" w:rsidRPr="009553C9" w:rsidDel="00D62AB3">
          <w:rPr>
            <w:rFonts w:eastAsia="Times New Roman"/>
            <w:lang w:eastAsia="it-IT"/>
          </w:rPr>
          <w:delText>o</w:delText>
        </w:r>
      </w:del>
      <w:r w:rsidR="00777BC2" w:rsidRPr="009553C9">
        <w:rPr>
          <w:rFonts w:eastAsia="Times New Roman"/>
          <w:lang w:eastAsia="it-IT"/>
        </w:rPr>
        <w:t>se three main operations</w:t>
      </w:r>
      <w:ins w:id="468" w:author="Author" w:date="2023-08-07T20:10:00Z">
        <w:r w:rsidR="00B80D0F">
          <w:rPr>
            <w:rFonts w:eastAsia="Times New Roman"/>
            <w:lang w:eastAsia="it-IT"/>
          </w:rPr>
          <w:t>,</w:t>
        </w:r>
      </w:ins>
      <w:r w:rsidR="00777BC2" w:rsidRPr="009553C9">
        <w:rPr>
          <w:rFonts w:eastAsia="Times New Roman"/>
          <w:lang w:eastAsia="it-IT"/>
        </w:rPr>
        <w:t xml:space="preserve"> </w:t>
      </w:r>
      <w:ins w:id="469" w:author="Author" w:date="2023-07-20T22:08:00Z">
        <w:r>
          <w:rPr>
            <w:rFonts w:eastAsia="Times New Roman"/>
            <w:lang w:eastAsia="it-IT"/>
          </w:rPr>
          <w:t xml:space="preserve">it </w:t>
        </w:r>
      </w:ins>
      <w:r w:rsidR="00777BC2" w:rsidRPr="009553C9">
        <w:rPr>
          <w:rFonts w:eastAsia="Times New Roman"/>
          <w:lang w:eastAsia="it-IT"/>
        </w:rPr>
        <w:t>is possible to define</w:t>
      </w:r>
      <w:del w:id="470" w:author="Author" w:date="2023-07-20T22:08:00Z">
        <w:r w:rsidR="00777BC2" w:rsidRPr="009553C9" w:rsidDel="00D62AB3">
          <w:rPr>
            <w:rFonts w:eastAsia="Times New Roman"/>
            <w:lang w:eastAsia="it-IT"/>
          </w:rPr>
          <w:delText>d</w:delText>
        </w:r>
      </w:del>
      <w:r w:rsidR="00777BC2" w:rsidRPr="009553C9">
        <w:rPr>
          <w:rFonts w:eastAsia="Times New Roman"/>
          <w:lang w:eastAsia="it-IT"/>
        </w:rPr>
        <w:t xml:space="preserve"> other composite operations like</w:t>
      </w:r>
      <w:ins w:id="471" w:author="Author" w:date="2023-07-20T22:08:00Z">
        <w:r>
          <w:rPr>
            <w:rFonts w:eastAsia="Times New Roman"/>
            <w:lang w:eastAsia="it-IT"/>
          </w:rPr>
          <w:t>,</w:t>
        </w:r>
      </w:ins>
      <w:r w:rsidR="00777BC2" w:rsidRPr="009553C9">
        <w:rPr>
          <w:rFonts w:eastAsia="Times New Roman"/>
          <w:lang w:eastAsia="it-IT"/>
        </w:rPr>
        <w:t xml:space="preserve"> for example</w:t>
      </w:r>
      <w:ins w:id="472" w:author="Author" w:date="2023-07-20T22:08:00Z">
        <w:r>
          <w:rPr>
            <w:rFonts w:eastAsia="Times New Roman"/>
            <w:lang w:eastAsia="it-IT"/>
          </w:rPr>
          <w:t>,</w:t>
        </w:r>
      </w:ins>
      <w:r w:rsidR="00777BC2" w:rsidRPr="009553C9">
        <w:rPr>
          <w:rFonts w:eastAsia="Times New Roman"/>
          <w:lang w:eastAsia="it-IT"/>
        </w:rPr>
        <w:t xml:space="preserve"> exclusive or (</w:t>
      </w:r>
      <w:r w:rsidR="00777BC2" w:rsidRPr="009553C9">
        <w:rPr>
          <w:rFonts w:eastAsia="Times New Roman"/>
          <w:i/>
          <w:iCs/>
          <w:lang w:eastAsia="it-IT"/>
        </w:rPr>
        <w:t>xor)</w:t>
      </w:r>
      <w:r w:rsidR="00777BC2" w:rsidRPr="009553C9">
        <w:rPr>
          <w:rFonts w:eastAsia="Times New Roman"/>
          <w:lang w:eastAsia="it-IT"/>
        </w:rPr>
        <w:t xml:space="preserve"> denoted as </w:t>
      </w:r>
      <w:r w:rsidR="00777BC2" w:rsidRPr="009553C9">
        <w:rPr>
          <w:rFonts w:eastAsia="Times New Roman"/>
          <w:lang w:eastAsia="it-IT"/>
        </w:rPr>
        <w:sym w:font="Symbol" w:char="F0C5"/>
      </w:r>
      <w:r w:rsidR="00777BC2" w:rsidRPr="009553C9">
        <w:rPr>
          <w:rFonts w:eastAsia="Times New Roman"/>
          <w:lang w:eastAsia="it-IT"/>
        </w:rPr>
        <w:t>, which is true if and only if its arguments differ (that is</w:t>
      </w:r>
      <w:ins w:id="473" w:author="Author" w:date="2023-07-20T22:08:00Z">
        <w:r>
          <w:rPr>
            <w:rFonts w:eastAsia="Times New Roman"/>
            <w:lang w:eastAsia="it-IT"/>
          </w:rPr>
          <w:t>,</w:t>
        </w:r>
      </w:ins>
      <w:r w:rsidR="00777BC2" w:rsidRPr="009553C9">
        <w:rPr>
          <w:rFonts w:eastAsia="Times New Roman"/>
          <w:lang w:eastAsia="it-IT"/>
        </w:rPr>
        <w:t xml:space="preserve"> one is true</w:t>
      </w:r>
      <w:ins w:id="474" w:author="Author" w:date="2023-07-20T22:08:00Z">
        <w:r>
          <w:rPr>
            <w:rFonts w:eastAsia="Times New Roman"/>
            <w:lang w:eastAsia="it-IT"/>
          </w:rPr>
          <w:t xml:space="preserve"> and</w:t>
        </w:r>
      </w:ins>
      <w:del w:id="475" w:author="Author" w:date="2023-07-20T22:08:00Z">
        <w:r w:rsidR="00777BC2" w:rsidRPr="009553C9" w:rsidDel="00D62AB3">
          <w:rPr>
            <w:rFonts w:eastAsia="Times New Roman"/>
            <w:lang w:eastAsia="it-IT"/>
          </w:rPr>
          <w:delText>,</w:delText>
        </w:r>
      </w:del>
      <w:r w:rsidR="00777BC2" w:rsidRPr="009553C9">
        <w:rPr>
          <w:rFonts w:eastAsia="Times New Roman"/>
          <w:lang w:eastAsia="it-IT"/>
        </w:rPr>
        <w:t xml:space="preserve"> the other is false). Logic expressions can be composed of a combination of logic variables and operations. More notably, logic sentences that can be expressed in classical propositional calculus (</w:t>
      </w:r>
      <w:del w:id="476" w:author="Author" w:date="2023-07-20T22:09:00Z">
        <w:r w:rsidR="00777BC2" w:rsidRPr="009553C9" w:rsidDel="00D62AB3">
          <w:rPr>
            <w:rFonts w:eastAsia="Times New Roman"/>
            <w:lang w:eastAsia="it-IT"/>
          </w:rPr>
          <w:delText xml:space="preserve">that </w:delText>
        </w:r>
      </w:del>
      <w:ins w:id="477" w:author="Author" w:date="2023-07-20T22:09:00Z">
        <w:r>
          <w:rPr>
            <w:rFonts w:eastAsia="Times New Roman"/>
            <w:lang w:eastAsia="it-IT"/>
          </w:rPr>
          <w:t>which</w:t>
        </w:r>
        <w:r w:rsidRPr="009553C9">
          <w:rPr>
            <w:rFonts w:eastAsia="Times New Roman"/>
            <w:lang w:eastAsia="it-IT"/>
          </w:rPr>
          <w:t xml:space="preserve"> </w:t>
        </w:r>
      </w:ins>
      <w:r w:rsidR="00777BC2" w:rsidRPr="009553C9">
        <w:rPr>
          <w:rFonts w:eastAsia="Times New Roman"/>
          <w:lang w:eastAsia="it-IT"/>
        </w:rPr>
        <w:t xml:space="preserve">deals with propositions that can be true or false, and relations </w:t>
      </w:r>
      <w:r w:rsidR="00777BC2" w:rsidRPr="009553C9">
        <w:rPr>
          <w:rFonts w:eastAsia="Times New Roman"/>
          <w:lang w:eastAsia="it-IT"/>
        </w:rPr>
        <w:lastRenderedPageBreak/>
        <w:t>between propositions) have an equivalent expression in Boolean algebra.</w:t>
      </w:r>
    </w:p>
    <w:p w14:paraId="21CE4C9E" w14:textId="5D995326" w:rsidR="00777BC2" w:rsidRPr="009553C9" w:rsidRDefault="00777BC2" w:rsidP="00697DC6">
      <w:pPr>
        <w:pStyle w:val="IndentParagraph"/>
        <w:rPr>
          <w:rFonts w:eastAsia="Times New Roman"/>
          <w:lang w:eastAsia="it-IT"/>
        </w:rPr>
      </w:pPr>
      <w:del w:id="478" w:author="Author" w:date="2023-07-20T22:09:00Z">
        <w:r w:rsidRPr="009553C9" w:rsidDel="00D62AB3">
          <w:rPr>
            <w:rFonts w:eastAsia="Times New Roman"/>
            <w:lang w:eastAsia="it-IT"/>
          </w:rPr>
          <w:delText xml:space="preserve">The </w:delText>
        </w:r>
      </w:del>
      <w:r w:rsidRPr="009553C9">
        <w:rPr>
          <w:rFonts w:eastAsia="Times New Roman"/>
          <w:lang w:eastAsia="it-IT"/>
        </w:rPr>
        <w:t xml:space="preserve">Boolean algebra </w:t>
      </w:r>
      <w:del w:id="479" w:author="Author" w:date="2023-07-20T22:09:00Z">
        <w:r w:rsidRPr="009553C9" w:rsidDel="00D62AB3">
          <w:rPr>
            <w:rFonts w:eastAsia="Times New Roman"/>
            <w:lang w:eastAsia="it-IT"/>
          </w:rPr>
          <w:delText xml:space="preserve">was to </w:delText>
        </w:r>
      </w:del>
      <w:r w:rsidRPr="009553C9">
        <w:rPr>
          <w:rFonts w:eastAsia="Times New Roman"/>
          <w:lang w:eastAsia="it-IT"/>
        </w:rPr>
        <w:t>bec</w:t>
      </w:r>
      <w:ins w:id="480" w:author="Author" w:date="2023-07-20T22:09:00Z">
        <w:r w:rsidR="00D62AB3">
          <w:rPr>
            <w:rFonts w:eastAsia="Times New Roman"/>
            <w:lang w:eastAsia="it-IT"/>
          </w:rPr>
          <w:t>a</w:t>
        </w:r>
      </w:ins>
      <w:del w:id="481" w:author="Author" w:date="2023-07-20T22:09:00Z">
        <w:r w:rsidRPr="009553C9" w:rsidDel="00D62AB3">
          <w:rPr>
            <w:rFonts w:eastAsia="Times New Roman"/>
            <w:lang w:eastAsia="it-IT"/>
          </w:rPr>
          <w:delText>o</w:delText>
        </w:r>
      </w:del>
      <w:r w:rsidRPr="009553C9">
        <w:rPr>
          <w:rFonts w:eastAsia="Times New Roman"/>
          <w:lang w:eastAsia="it-IT"/>
        </w:rPr>
        <w:t>me instrumental in the design of digital electronic circuitry. I</w:t>
      </w:r>
      <w:del w:id="482" w:author="Author" w:date="2023-07-20T22:10:00Z">
        <w:r w:rsidRPr="009553C9" w:rsidDel="00D62AB3">
          <w:rPr>
            <w:rFonts w:eastAsia="Times New Roman"/>
            <w:lang w:eastAsia="it-IT"/>
          </w:rPr>
          <w:delText>n fact, i</w:delText>
        </w:r>
      </w:del>
      <w:r w:rsidRPr="009553C9">
        <w:rPr>
          <w:rFonts w:eastAsia="Times New Roman"/>
          <w:lang w:eastAsia="it-IT"/>
        </w:rPr>
        <w:t>n 1937, Claude Shannon wrote his master's thesis at MIT that developed Boolean algebra and binary arithmetic using electronic relays and switches for the first time in history. Entitled “</w:t>
      </w:r>
      <w:r w:rsidRPr="00B80D0F">
        <w:rPr>
          <w:rFonts w:eastAsia="Times New Roman"/>
          <w:lang w:eastAsia="it-IT"/>
          <w:rPrChange w:id="483" w:author="Author" w:date="2023-08-07T20:11:00Z">
            <w:rPr>
              <w:rFonts w:eastAsia="Times New Roman"/>
              <w:i/>
              <w:iCs/>
              <w:lang w:eastAsia="it-IT"/>
            </w:rPr>
          </w:rPrChange>
        </w:rPr>
        <w:t xml:space="preserve">A </w:t>
      </w:r>
      <w:ins w:id="484" w:author="Author" w:date="2023-08-07T20:11:00Z">
        <w:r w:rsidR="00B80D0F">
          <w:rPr>
            <w:rFonts w:eastAsia="Times New Roman"/>
            <w:lang w:eastAsia="it-IT"/>
          </w:rPr>
          <w:t>s</w:t>
        </w:r>
      </w:ins>
      <w:del w:id="485" w:author="Author" w:date="2023-08-07T20:11:00Z">
        <w:r w:rsidRPr="00B80D0F" w:rsidDel="00B80D0F">
          <w:rPr>
            <w:rFonts w:eastAsia="Times New Roman"/>
            <w:lang w:eastAsia="it-IT"/>
            <w:rPrChange w:id="486" w:author="Author" w:date="2023-08-07T20:11:00Z">
              <w:rPr>
                <w:rFonts w:eastAsia="Times New Roman"/>
                <w:i/>
                <w:iCs/>
                <w:lang w:eastAsia="it-IT"/>
              </w:rPr>
            </w:rPrChange>
          </w:rPr>
          <w:delText>S</w:delText>
        </w:r>
      </w:del>
      <w:r w:rsidRPr="00B80D0F">
        <w:rPr>
          <w:rFonts w:eastAsia="Times New Roman"/>
          <w:lang w:eastAsia="it-IT"/>
          <w:rPrChange w:id="487" w:author="Author" w:date="2023-08-07T20:11:00Z">
            <w:rPr>
              <w:rFonts w:eastAsia="Times New Roman"/>
              <w:i/>
              <w:iCs/>
              <w:lang w:eastAsia="it-IT"/>
            </w:rPr>
          </w:rPrChange>
        </w:rPr>
        <w:t xml:space="preserve">ymbolic </w:t>
      </w:r>
      <w:ins w:id="488" w:author="Author" w:date="2023-08-07T20:11:00Z">
        <w:r w:rsidR="00B80D0F">
          <w:rPr>
            <w:rFonts w:eastAsia="Times New Roman"/>
            <w:lang w:eastAsia="it-IT"/>
          </w:rPr>
          <w:t>a</w:t>
        </w:r>
      </w:ins>
      <w:del w:id="489" w:author="Author" w:date="2023-08-07T20:11:00Z">
        <w:r w:rsidRPr="00B80D0F" w:rsidDel="00B80D0F">
          <w:rPr>
            <w:rFonts w:eastAsia="Times New Roman"/>
            <w:lang w:eastAsia="it-IT"/>
            <w:rPrChange w:id="490" w:author="Author" w:date="2023-08-07T20:11:00Z">
              <w:rPr>
                <w:rFonts w:eastAsia="Times New Roman"/>
                <w:i/>
                <w:iCs/>
                <w:lang w:eastAsia="it-IT"/>
              </w:rPr>
            </w:rPrChange>
          </w:rPr>
          <w:delText>A</w:delText>
        </w:r>
      </w:del>
      <w:r w:rsidRPr="00B80D0F">
        <w:rPr>
          <w:rFonts w:eastAsia="Times New Roman"/>
          <w:lang w:eastAsia="it-IT"/>
          <w:rPrChange w:id="491" w:author="Author" w:date="2023-08-07T20:11:00Z">
            <w:rPr>
              <w:rFonts w:eastAsia="Times New Roman"/>
              <w:i/>
              <w:iCs/>
              <w:lang w:eastAsia="it-IT"/>
            </w:rPr>
          </w:rPrChange>
        </w:rPr>
        <w:t xml:space="preserve">nalysis of </w:t>
      </w:r>
      <w:ins w:id="492" w:author="Author" w:date="2023-08-07T20:11:00Z">
        <w:r w:rsidR="00B80D0F">
          <w:rPr>
            <w:rFonts w:eastAsia="Times New Roman"/>
            <w:lang w:eastAsia="it-IT"/>
          </w:rPr>
          <w:t>r</w:t>
        </w:r>
      </w:ins>
      <w:del w:id="493" w:author="Author" w:date="2023-08-07T20:11:00Z">
        <w:r w:rsidRPr="00B80D0F" w:rsidDel="00B80D0F">
          <w:rPr>
            <w:rFonts w:eastAsia="Times New Roman"/>
            <w:lang w:eastAsia="it-IT"/>
            <w:rPrChange w:id="494" w:author="Author" w:date="2023-08-07T20:11:00Z">
              <w:rPr>
                <w:rFonts w:eastAsia="Times New Roman"/>
                <w:i/>
                <w:iCs/>
                <w:lang w:eastAsia="it-IT"/>
              </w:rPr>
            </w:rPrChange>
          </w:rPr>
          <w:delText>R</w:delText>
        </w:r>
      </w:del>
      <w:r w:rsidRPr="00B80D0F">
        <w:rPr>
          <w:rFonts w:eastAsia="Times New Roman"/>
          <w:lang w:eastAsia="it-IT"/>
          <w:rPrChange w:id="495" w:author="Author" w:date="2023-08-07T20:11:00Z">
            <w:rPr>
              <w:rFonts w:eastAsia="Times New Roman"/>
              <w:i/>
              <w:iCs/>
              <w:lang w:eastAsia="it-IT"/>
            </w:rPr>
          </w:rPrChange>
        </w:rPr>
        <w:t xml:space="preserve">elay and </w:t>
      </w:r>
      <w:ins w:id="496" w:author="Author" w:date="2023-08-07T20:11:00Z">
        <w:r w:rsidR="00B80D0F">
          <w:rPr>
            <w:rFonts w:eastAsia="Times New Roman"/>
            <w:lang w:eastAsia="it-IT"/>
          </w:rPr>
          <w:t>s</w:t>
        </w:r>
      </w:ins>
      <w:del w:id="497" w:author="Author" w:date="2023-08-07T20:11:00Z">
        <w:r w:rsidRPr="00B80D0F" w:rsidDel="00B80D0F">
          <w:rPr>
            <w:rFonts w:eastAsia="Times New Roman"/>
            <w:lang w:eastAsia="it-IT"/>
            <w:rPrChange w:id="498" w:author="Author" w:date="2023-08-07T20:11:00Z">
              <w:rPr>
                <w:rFonts w:eastAsia="Times New Roman"/>
                <w:i/>
                <w:iCs/>
                <w:lang w:eastAsia="it-IT"/>
              </w:rPr>
            </w:rPrChange>
          </w:rPr>
          <w:delText>S</w:delText>
        </w:r>
      </w:del>
      <w:r w:rsidRPr="00B80D0F">
        <w:rPr>
          <w:rFonts w:eastAsia="Times New Roman"/>
          <w:lang w:eastAsia="it-IT"/>
          <w:rPrChange w:id="499" w:author="Author" w:date="2023-08-07T20:11:00Z">
            <w:rPr>
              <w:rFonts w:eastAsia="Times New Roman"/>
              <w:i/>
              <w:iCs/>
              <w:lang w:eastAsia="it-IT"/>
            </w:rPr>
          </w:rPrChange>
        </w:rPr>
        <w:t xml:space="preserve">witching </w:t>
      </w:r>
      <w:ins w:id="500" w:author="Author" w:date="2023-08-07T20:11:00Z">
        <w:r w:rsidR="00B80D0F">
          <w:rPr>
            <w:rFonts w:eastAsia="Times New Roman"/>
            <w:lang w:eastAsia="it-IT"/>
          </w:rPr>
          <w:t>c</w:t>
        </w:r>
      </w:ins>
      <w:del w:id="501" w:author="Author" w:date="2023-08-07T20:11:00Z">
        <w:r w:rsidRPr="00B80D0F" w:rsidDel="00B80D0F">
          <w:rPr>
            <w:rFonts w:eastAsia="Times New Roman"/>
            <w:lang w:eastAsia="it-IT"/>
            <w:rPrChange w:id="502" w:author="Author" w:date="2023-08-07T20:11:00Z">
              <w:rPr>
                <w:rFonts w:eastAsia="Times New Roman"/>
                <w:i/>
                <w:iCs/>
                <w:lang w:eastAsia="it-IT"/>
              </w:rPr>
            </w:rPrChange>
          </w:rPr>
          <w:delText>C</w:delText>
        </w:r>
      </w:del>
      <w:r w:rsidRPr="00B80D0F">
        <w:rPr>
          <w:rFonts w:eastAsia="Times New Roman"/>
          <w:lang w:eastAsia="it-IT"/>
          <w:rPrChange w:id="503" w:author="Author" w:date="2023-08-07T20:11:00Z">
            <w:rPr>
              <w:rFonts w:eastAsia="Times New Roman"/>
              <w:i/>
              <w:iCs/>
              <w:lang w:eastAsia="it-IT"/>
            </w:rPr>
          </w:rPrChange>
        </w:rPr>
        <w:t>ircuits</w:t>
      </w:r>
      <w:del w:id="504" w:author="Author" w:date="2023-07-20T22:10:00Z">
        <w:r w:rsidRPr="009553C9" w:rsidDel="00D62AB3">
          <w:rPr>
            <w:rFonts w:eastAsia="Times New Roman"/>
            <w:lang w:eastAsia="it-IT"/>
          </w:rPr>
          <w:delText>”</w:delText>
        </w:r>
      </w:del>
      <w:ins w:id="505" w:author="PDMR5" w:date="2023-06-07T15:19:00Z">
        <w:del w:id="506" w:author="Author" w:date="2023-07-20T22:10:00Z">
          <w:r w:rsidRPr="009553C9" w:rsidDel="00D62AB3">
            <w:rPr>
              <w:rFonts w:eastAsia="Times New Roman"/>
              <w:lang w:eastAsia="it-IT"/>
            </w:rPr>
            <w:delText xml:space="preserve"> [</w:delText>
          </w:r>
          <w:r w:rsidRPr="009553C9" w:rsidDel="00D62AB3">
            <w:delText>Shannon 1938]</w:delText>
          </w:r>
        </w:del>
      </w:ins>
      <w:del w:id="507" w:author="PDMR5" w:date="2023-06-07T15:19:00Z">
        <w:r w:rsidRPr="009553C9" w:rsidDel="00862621">
          <w:rPr>
            <w:rFonts w:eastAsia="Times New Roman"/>
            <w:lang w:eastAsia="it-IT"/>
          </w:rPr>
          <w:delText xml:space="preserve"> [8]</w:delText>
        </w:r>
      </w:del>
      <w:r w:rsidRPr="009553C9">
        <w:rPr>
          <w:rFonts w:eastAsia="Times New Roman"/>
          <w:lang w:eastAsia="it-IT"/>
        </w:rPr>
        <w:t>,</w:t>
      </w:r>
      <w:ins w:id="508" w:author="Author" w:date="2023-07-20T22:10:00Z">
        <w:r w:rsidR="00D62AB3">
          <w:rPr>
            <w:rFonts w:eastAsia="Times New Roman"/>
            <w:lang w:eastAsia="it-IT"/>
          </w:rPr>
          <w:t>”</w:t>
        </w:r>
      </w:ins>
      <w:r w:rsidRPr="009553C9">
        <w:rPr>
          <w:rFonts w:eastAsia="Times New Roman"/>
          <w:lang w:eastAsia="it-IT"/>
        </w:rPr>
        <w:t xml:space="preserve"> Shannon's </w:t>
      </w:r>
      <w:ins w:id="509" w:author="Author" w:date="2023-07-20T22:10:00Z">
        <w:r w:rsidR="00D62AB3" w:rsidRPr="009553C9">
          <w:rPr>
            <w:rFonts w:eastAsia="Times New Roman"/>
            <w:lang w:eastAsia="it-IT"/>
          </w:rPr>
          <w:t>[</w:t>
        </w:r>
        <w:r w:rsidR="00D62AB3" w:rsidRPr="009553C9">
          <w:t>1938]</w:t>
        </w:r>
      </w:ins>
      <w:ins w:id="510" w:author="Author" w:date="2023-07-20T22:11:00Z">
        <w:r w:rsidR="00D62AB3">
          <w:t xml:space="preserve"> </w:t>
        </w:r>
      </w:ins>
      <w:r w:rsidRPr="009553C9">
        <w:rPr>
          <w:rFonts w:eastAsia="Times New Roman"/>
          <w:lang w:eastAsia="it-IT"/>
        </w:rPr>
        <w:t>thesis essentially originated practical digital circuit design. In his thesis</w:t>
      </w:r>
      <w:ins w:id="511" w:author="Author" w:date="2023-07-20T22:11:00Z">
        <w:r w:rsidR="00D62AB3">
          <w:rPr>
            <w:rFonts w:eastAsia="Times New Roman"/>
            <w:lang w:eastAsia="it-IT"/>
          </w:rPr>
          <w:t>,</w:t>
        </w:r>
      </w:ins>
      <w:r w:rsidRPr="009553C9">
        <w:rPr>
          <w:rFonts w:eastAsia="Times New Roman"/>
          <w:lang w:eastAsia="it-IT"/>
        </w:rPr>
        <w:t xml:space="preserve"> Shannon figured out that electrical circuits can execute the logical operations of Boolean algebra through an arrangement of on</w:t>
      </w:r>
      <w:ins w:id="512" w:author="Author" w:date="2023-07-20T22:11:00Z">
        <w:r w:rsidR="00D62AB3">
          <w:rPr>
            <w:rFonts w:eastAsia="Times New Roman"/>
            <w:lang w:eastAsia="it-IT"/>
          </w:rPr>
          <w:t>–</w:t>
        </w:r>
      </w:ins>
      <w:del w:id="513" w:author="Author" w:date="2023-07-20T22:11:00Z">
        <w:r w:rsidRPr="009553C9" w:rsidDel="00D62AB3">
          <w:rPr>
            <w:rFonts w:eastAsia="Times New Roman"/>
            <w:lang w:eastAsia="it-IT"/>
          </w:rPr>
          <w:delText>-</w:delText>
        </w:r>
      </w:del>
      <w:r w:rsidRPr="009553C9">
        <w:rPr>
          <w:rFonts w:eastAsia="Times New Roman"/>
          <w:lang w:eastAsia="it-IT"/>
        </w:rPr>
        <w:t xml:space="preserve">off switches. For example, to perform an </w:t>
      </w:r>
      <w:r w:rsidRPr="009553C9">
        <w:rPr>
          <w:rFonts w:eastAsia="Times New Roman"/>
          <w:i/>
          <w:iCs/>
          <w:lang w:eastAsia="it-IT"/>
        </w:rPr>
        <w:t>or</w:t>
      </w:r>
      <w:r w:rsidRPr="009553C9">
        <w:rPr>
          <w:rFonts w:eastAsia="Times New Roman"/>
          <w:lang w:eastAsia="it-IT"/>
        </w:rPr>
        <w:t xml:space="preserve"> function, two switches could be in parallel so that electricity would flow if either of them was on. To perform an </w:t>
      </w:r>
      <w:r w:rsidRPr="009553C9">
        <w:rPr>
          <w:rFonts w:eastAsia="Times New Roman"/>
          <w:i/>
          <w:iCs/>
          <w:lang w:eastAsia="it-IT"/>
        </w:rPr>
        <w:t>and</w:t>
      </w:r>
      <w:r w:rsidRPr="009553C9">
        <w:rPr>
          <w:rFonts w:eastAsia="Times New Roman"/>
          <w:lang w:eastAsia="it-IT"/>
        </w:rPr>
        <w:t xml:space="preserve"> function, the switches can be put in sequence</w:t>
      </w:r>
      <w:del w:id="514" w:author="Author" w:date="2023-07-20T22:12:00Z">
        <w:r w:rsidRPr="009553C9" w:rsidDel="00D62AB3">
          <w:rPr>
            <w:rFonts w:eastAsia="Times New Roman"/>
            <w:lang w:eastAsia="it-IT"/>
          </w:rPr>
          <w:delText>,</w:delText>
        </w:r>
      </w:del>
      <w:r w:rsidRPr="009553C9">
        <w:rPr>
          <w:rFonts w:eastAsia="Times New Roman"/>
          <w:lang w:eastAsia="it-IT"/>
        </w:rPr>
        <w:t xml:space="preserve"> so that both had to be on for electricity to flow. According to the Shannon approach, a circuit containing a lot of relays and logic gates can perform, step by step, a sequence of logical operations that compose an algorithm. The method proposed by Shannon became the basic principle underlying digital computers.</w:t>
      </w:r>
    </w:p>
    <w:p w14:paraId="6CF13591" w14:textId="3B041F99" w:rsidR="00777BC2" w:rsidRPr="009553C9" w:rsidRDefault="00777BC2" w:rsidP="00697DC6">
      <w:pPr>
        <w:pStyle w:val="Heading1"/>
      </w:pPr>
      <w:r w:rsidRPr="009553C9">
        <w:t xml:space="preserve">2.4 Programs and </w:t>
      </w:r>
      <w:del w:id="515" w:author="PDMR5" w:date="2023-06-07T16:29:00Z">
        <w:r w:rsidRPr="009553C9" w:rsidDel="000F600D">
          <w:delText>s</w:delText>
        </w:r>
      </w:del>
      <w:ins w:id="516" w:author="PDMR5" w:date="2023-06-07T16:29:00Z">
        <w:r w:rsidR="000F600D" w:rsidRPr="009553C9">
          <w:t>S</w:t>
        </w:r>
      </w:ins>
      <w:r w:rsidRPr="009553C9">
        <w:t>oftware</w:t>
      </w:r>
    </w:p>
    <w:p w14:paraId="7CA0F535" w14:textId="2E9058D8" w:rsidR="00777BC2" w:rsidRPr="009553C9" w:rsidRDefault="00777BC2" w:rsidP="00697DC6">
      <w:pPr>
        <w:pStyle w:val="Paragraph"/>
        <w:rPr>
          <w:lang w:eastAsia="it-IT"/>
        </w:rPr>
      </w:pPr>
      <w:r w:rsidRPr="009553C9">
        <w:rPr>
          <w:rFonts w:eastAsia="Times New Roman"/>
          <w:lang w:eastAsia="it-IT"/>
        </w:rPr>
        <w:t>With the development of stored-program computers</w:t>
      </w:r>
      <w:ins w:id="517" w:author="Author" w:date="2023-07-20T22:12:00Z">
        <w:r w:rsidR="003A60C4">
          <w:rPr>
            <w:rFonts w:eastAsia="Times New Roman"/>
            <w:lang w:eastAsia="it-IT"/>
          </w:rPr>
          <w:t>,</w:t>
        </w:r>
      </w:ins>
      <w:r w:rsidRPr="009553C9">
        <w:rPr>
          <w:rFonts w:eastAsia="Times New Roman"/>
          <w:lang w:eastAsia="it-IT"/>
        </w:rPr>
        <w:t xml:space="preserve"> the concept of instruction set </w:t>
      </w:r>
      <w:del w:id="518" w:author="Author" w:date="2023-07-20T22:13:00Z">
        <w:r w:rsidRPr="009553C9" w:rsidDel="003A60C4">
          <w:rPr>
            <w:rFonts w:eastAsia="Times New Roman"/>
            <w:lang w:eastAsia="it-IT"/>
          </w:rPr>
          <w:delText>has been</w:delText>
        </w:r>
      </w:del>
      <w:ins w:id="519" w:author="Author" w:date="2023-07-20T22:13:00Z">
        <w:r w:rsidR="003A60C4">
          <w:rPr>
            <w:rFonts w:eastAsia="Times New Roman"/>
            <w:lang w:eastAsia="it-IT"/>
          </w:rPr>
          <w:t>was</w:t>
        </w:r>
      </w:ins>
      <w:r w:rsidRPr="009553C9">
        <w:rPr>
          <w:rFonts w:eastAsia="Times New Roman"/>
          <w:lang w:eastAsia="it-IT"/>
        </w:rPr>
        <w:t xml:space="preserve"> introduced. An instruction set is a collection of basic operations that are used as commands for the </w:t>
      </w:r>
      <w:del w:id="520" w:author="Author" w:date="2023-07-20T22:13:00Z">
        <w:r w:rsidRPr="009553C9" w:rsidDel="003A60C4">
          <w:rPr>
            <w:rFonts w:eastAsia="Times New Roman"/>
            <w:lang w:eastAsia="it-IT"/>
          </w:rPr>
          <w:delText>central processing unit (</w:delText>
        </w:r>
      </w:del>
      <w:r w:rsidRPr="009553C9">
        <w:rPr>
          <w:rFonts w:eastAsia="Times New Roman"/>
          <w:lang w:eastAsia="it-IT"/>
        </w:rPr>
        <w:t>CPU</w:t>
      </w:r>
      <w:del w:id="521" w:author="Author" w:date="2023-07-20T22:13:00Z">
        <w:r w:rsidRPr="009553C9" w:rsidDel="003A60C4">
          <w:rPr>
            <w:rFonts w:eastAsia="Times New Roman"/>
            <w:lang w:eastAsia="it-IT"/>
          </w:rPr>
          <w:delText>)</w:delText>
        </w:r>
      </w:del>
      <w:r w:rsidRPr="009553C9">
        <w:rPr>
          <w:rFonts w:eastAsia="Times New Roman"/>
          <w:lang w:eastAsia="it-IT"/>
        </w:rPr>
        <w:t xml:space="preserve"> of a computer. The set of instructions provided by a hardware architecture are used to code and run algorithms as software programs on a given processor. </w:t>
      </w:r>
      <w:r w:rsidRPr="009553C9">
        <w:rPr>
          <w:lang w:eastAsia="it-IT"/>
        </w:rPr>
        <w:t xml:space="preserve">Each instruction is used to tell the CPU to perform an operation. Some instructions are simple </w:t>
      </w:r>
      <w:r w:rsidRPr="009553C9">
        <w:rPr>
          <w:i/>
          <w:iCs/>
          <w:lang w:eastAsia="it-IT"/>
        </w:rPr>
        <w:t>read</w:t>
      </w:r>
      <w:r w:rsidRPr="009553C9">
        <w:rPr>
          <w:lang w:eastAsia="it-IT"/>
        </w:rPr>
        <w:t xml:space="preserve">, </w:t>
      </w:r>
      <w:r w:rsidRPr="009553C9">
        <w:rPr>
          <w:i/>
          <w:iCs/>
          <w:lang w:eastAsia="it-IT"/>
        </w:rPr>
        <w:t>write</w:t>
      </w:r>
      <w:r w:rsidRPr="009553C9">
        <w:rPr>
          <w:lang w:eastAsia="it-IT"/>
        </w:rPr>
        <w:t xml:space="preserve">, </w:t>
      </w:r>
      <w:r w:rsidRPr="009553C9">
        <w:rPr>
          <w:i/>
          <w:iCs/>
          <w:lang w:eastAsia="it-IT"/>
        </w:rPr>
        <w:t>load</w:t>
      </w:r>
      <w:r w:rsidRPr="009553C9">
        <w:rPr>
          <w:lang w:eastAsia="it-IT"/>
        </w:rPr>
        <w:t xml:space="preserve">, and </w:t>
      </w:r>
      <w:r w:rsidRPr="009553C9">
        <w:rPr>
          <w:i/>
          <w:iCs/>
          <w:lang w:eastAsia="it-IT"/>
        </w:rPr>
        <w:t>move</w:t>
      </w:r>
      <w:r w:rsidRPr="009553C9">
        <w:rPr>
          <w:lang w:eastAsia="it-IT"/>
        </w:rPr>
        <w:t xml:space="preserve"> commands that manage data access and movement between different hardware elements. Other instructions</w:t>
      </w:r>
      <w:del w:id="522" w:author="Author" w:date="2023-07-20T22:14:00Z">
        <w:r w:rsidRPr="009553C9" w:rsidDel="003A60C4">
          <w:rPr>
            <w:lang w:eastAsia="it-IT"/>
          </w:rPr>
          <w:delText xml:space="preserve"> are</w:delText>
        </w:r>
      </w:del>
      <w:r w:rsidRPr="009553C9">
        <w:rPr>
          <w:lang w:eastAsia="it-IT"/>
        </w:rPr>
        <w:t xml:space="preserve">, for example, </w:t>
      </w:r>
      <w:r w:rsidRPr="009553C9">
        <w:rPr>
          <w:i/>
          <w:iCs/>
          <w:lang w:eastAsia="it-IT"/>
        </w:rPr>
        <w:t>add</w:t>
      </w:r>
      <w:r w:rsidRPr="009553C9">
        <w:rPr>
          <w:lang w:eastAsia="it-IT"/>
        </w:rPr>
        <w:t xml:space="preserve">, </w:t>
      </w:r>
      <w:r w:rsidRPr="009553C9">
        <w:rPr>
          <w:i/>
          <w:iCs/>
          <w:lang w:eastAsia="it-IT"/>
        </w:rPr>
        <w:t>multiply</w:t>
      </w:r>
      <w:r w:rsidRPr="009553C9">
        <w:rPr>
          <w:lang w:eastAsia="it-IT"/>
        </w:rPr>
        <w:t xml:space="preserve">, </w:t>
      </w:r>
      <w:r w:rsidRPr="009553C9">
        <w:rPr>
          <w:i/>
          <w:iCs/>
          <w:lang w:eastAsia="it-IT"/>
        </w:rPr>
        <w:t>subtract</w:t>
      </w:r>
      <w:ins w:id="523" w:author="Author" w:date="2023-07-20T22:14:00Z">
        <w:r w:rsidR="003A60C4" w:rsidRPr="003A60C4">
          <w:rPr>
            <w:lang w:eastAsia="it-IT"/>
            <w:rPrChange w:id="524" w:author="Author" w:date="2023-07-20T22:14:00Z">
              <w:rPr>
                <w:i/>
                <w:iCs/>
                <w:lang w:eastAsia="it-IT"/>
              </w:rPr>
            </w:rPrChange>
          </w:rPr>
          <w:t>,</w:t>
        </w:r>
      </w:ins>
      <w:r w:rsidRPr="009553C9">
        <w:rPr>
          <w:lang w:eastAsia="it-IT"/>
        </w:rPr>
        <w:t xml:space="preserve"> and </w:t>
      </w:r>
      <w:r w:rsidRPr="009553C9">
        <w:rPr>
          <w:i/>
          <w:iCs/>
          <w:lang w:eastAsia="it-IT"/>
        </w:rPr>
        <w:t>divide</w:t>
      </w:r>
      <w:r w:rsidRPr="009553C9">
        <w:rPr>
          <w:lang w:eastAsia="it-IT"/>
        </w:rPr>
        <w:t xml:space="preserve">, </w:t>
      </w:r>
      <w:del w:id="525" w:author="Author" w:date="2023-07-20T22:14:00Z">
        <w:r w:rsidRPr="009553C9" w:rsidDel="003A60C4">
          <w:rPr>
            <w:lang w:eastAsia="it-IT"/>
          </w:rPr>
          <w:delText xml:space="preserve">to </w:delText>
        </w:r>
      </w:del>
      <w:r w:rsidRPr="009553C9">
        <w:rPr>
          <w:lang w:eastAsia="it-IT"/>
        </w:rPr>
        <w:t xml:space="preserve">ask the CPU to execute arithmetic operations on data (the operands). The instructions are made up of a specific number of bits. For example, </w:t>
      </w:r>
      <w:ins w:id="526" w:author="Author" w:date="2023-07-20T22:14:00Z">
        <w:r w:rsidR="003A60C4">
          <w:rPr>
            <w:lang w:eastAsia="it-IT"/>
          </w:rPr>
          <w:t xml:space="preserve">a </w:t>
        </w:r>
      </w:ins>
      <w:r w:rsidRPr="009553C9">
        <w:rPr>
          <w:lang w:eastAsia="it-IT"/>
        </w:rPr>
        <w:t xml:space="preserve">CPU’s instructions might be coded in 16 bits, where the first 8 bits make up the operation code that tells the computer what operation to execute. The </w:t>
      </w:r>
      <w:del w:id="527" w:author="Author" w:date="2023-07-20T22:15:00Z">
        <w:r w:rsidRPr="009553C9" w:rsidDel="003A60C4">
          <w:rPr>
            <w:lang w:eastAsia="it-IT"/>
          </w:rPr>
          <w:delText xml:space="preserve">additional </w:delText>
        </w:r>
      </w:del>
      <w:ins w:id="528" w:author="Author" w:date="2023-07-20T22:15:00Z">
        <w:r w:rsidR="003A60C4">
          <w:rPr>
            <w:lang w:eastAsia="it-IT"/>
          </w:rPr>
          <w:t>next</w:t>
        </w:r>
        <w:r w:rsidR="003A60C4" w:rsidRPr="009553C9">
          <w:rPr>
            <w:lang w:eastAsia="it-IT"/>
          </w:rPr>
          <w:t xml:space="preserve"> </w:t>
        </w:r>
      </w:ins>
      <w:r w:rsidRPr="009553C9">
        <w:rPr>
          <w:lang w:eastAsia="it-IT"/>
        </w:rPr>
        <w:t>8 bits are used for the operand(s), which tells the computer the data that should be used by the operation. According to this approach, a sequence of instructions defines a software program that in digital computers implements an algorithm.</w:t>
      </w:r>
      <w:del w:id="529" w:author="Author" w:date="2023-08-07T20:13:00Z">
        <w:r w:rsidRPr="009553C9" w:rsidDel="00B80D0F">
          <w:rPr>
            <w:lang w:eastAsia="it-IT"/>
          </w:rPr>
          <w:delText xml:space="preserve"> </w:delText>
        </w:r>
      </w:del>
    </w:p>
    <w:p w14:paraId="45EBFAFF" w14:textId="05E269F5" w:rsidR="00777BC2" w:rsidRPr="009553C9" w:rsidRDefault="00777BC2" w:rsidP="00697DC6">
      <w:pPr>
        <w:pStyle w:val="IndentParagraph"/>
        <w:rPr>
          <w:lang w:eastAsia="it-IT"/>
        </w:rPr>
      </w:pPr>
      <w:r w:rsidRPr="009553C9">
        <w:rPr>
          <w:lang w:eastAsia="it-IT"/>
        </w:rPr>
        <w:t xml:space="preserve">All the operations defined by an instruction set define a </w:t>
      </w:r>
      <w:r w:rsidRPr="009553C9">
        <w:rPr>
          <w:i/>
          <w:iCs/>
          <w:lang w:eastAsia="it-IT"/>
        </w:rPr>
        <w:t>machine language</w:t>
      </w:r>
      <w:r w:rsidRPr="009553C9">
        <w:rPr>
          <w:lang w:eastAsia="it-IT"/>
        </w:rPr>
        <w:t xml:space="preserve"> that may be considered as the lowest-level representation of software operations that composed in a particular sequence do implement an algorithm that in such a way can be executed by a computer. A sequence of machine language instructions is </w:t>
      </w:r>
      <w:ins w:id="530" w:author="Author" w:date="2023-07-20T22:17:00Z">
        <w:r w:rsidR="003A60C4" w:rsidRPr="009553C9">
          <w:rPr>
            <w:lang w:eastAsia="it-IT"/>
          </w:rPr>
          <w:t xml:space="preserve">also </w:t>
        </w:r>
      </w:ins>
      <w:r w:rsidRPr="009553C9">
        <w:rPr>
          <w:lang w:eastAsia="it-IT"/>
        </w:rPr>
        <w:t xml:space="preserve">called </w:t>
      </w:r>
      <w:del w:id="531" w:author="Author" w:date="2023-07-20T22:17:00Z">
        <w:r w:rsidRPr="009553C9" w:rsidDel="003A60C4">
          <w:rPr>
            <w:lang w:eastAsia="it-IT"/>
          </w:rPr>
          <w:delText xml:space="preserve">also </w:delText>
        </w:r>
      </w:del>
      <w:r w:rsidRPr="009553C9">
        <w:rPr>
          <w:lang w:eastAsia="it-IT"/>
        </w:rPr>
        <w:t>machine code and is expressed as a set of bits (</w:t>
      </w:r>
      <w:del w:id="532" w:author="Author" w:date="2023-07-20T22:18:00Z">
        <w:r w:rsidRPr="009553C9" w:rsidDel="003A60C4">
          <w:rPr>
            <w:lang w:eastAsia="it-IT"/>
          </w:rPr>
          <w:delText>for example</w:delText>
        </w:r>
      </w:del>
      <w:ins w:id="533" w:author="Author" w:date="2023-07-20T22:18:00Z">
        <w:r w:rsidR="003A60C4">
          <w:rPr>
            <w:lang w:eastAsia="it-IT"/>
          </w:rPr>
          <w:t>e.g.</w:t>
        </w:r>
      </w:ins>
      <w:r w:rsidRPr="009553C9">
        <w:rPr>
          <w:lang w:eastAsia="it-IT"/>
        </w:rPr>
        <w:t>, 16, 32</w:t>
      </w:r>
      <w:ins w:id="534" w:author="Author" w:date="2023-07-20T22:18:00Z">
        <w:r w:rsidR="003A60C4">
          <w:rPr>
            <w:lang w:eastAsia="it-IT"/>
          </w:rPr>
          <w:t>,</w:t>
        </w:r>
      </w:ins>
      <w:r w:rsidRPr="009553C9">
        <w:rPr>
          <w:lang w:eastAsia="it-IT"/>
        </w:rPr>
        <w:t xml:space="preserve"> or 64) that </w:t>
      </w:r>
      <w:r w:rsidRPr="009553C9">
        <w:rPr>
          <w:lang w:eastAsia="it-IT"/>
        </w:rPr>
        <w:lastRenderedPageBreak/>
        <w:t xml:space="preserve">codify instructions and data. A machine language is a hardware-dependent programming language that is hard to </w:t>
      </w:r>
      <w:del w:id="535" w:author="Author" w:date="2023-07-20T22:18:00Z">
        <w:r w:rsidRPr="009553C9" w:rsidDel="003A60C4">
          <w:rPr>
            <w:lang w:eastAsia="it-IT"/>
          </w:rPr>
          <w:delText xml:space="preserve">be </w:delText>
        </w:r>
      </w:del>
      <w:r w:rsidRPr="009553C9">
        <w:rPr>
          <w:lang w:eastAsia="it-IT"/>
        </w:rPr>
        <w:t>use</w:t>
      </w:r>
      <w:del w:id="536" w:author="Author" w:date="2023-07-20T22:18:00Z">
        <w:r w:rsidRPr="009553C9" w:rsidDel="003A60C4">
          <w:rPr>
            <w:lang w:eastAsia="it-IT"/>
          </w:rPr>
          <w:delText>d</w:delText>
        </w:r>
      </w:del>
      <w:r w:rsidRPr="009553C9">
        <w:rPr>
          <w:lang w:eastAsia="it-IT"/>
        </w:rPr>
        <w:t>, error-prone</w:t>
      </w:r>
      <w:ins w:id="537" w:author="Author" w:date="2023-07-20T22:18:00Z">
        <w:r w:rsidR="003A60C4">
          <w:rPr>
            <w:lang w:eastAsia="it-IT"/>
          </w:rPr>
          <w:t>,</w:t>
        </w:r>
      </w:ins>
      <w:r w:rsidRPr="009553C9">
        <w:rPr>
          <w:lang w:eastAsia="it-IT"/>
        </w:rPr>
        <w:t xml:space="preserve"> and problematic when programs made by very many instructions must be coded. Furthermore, the earliest programs for stored-program computers were entered in binary through the front panel switches of the computer</w:t>
      </w:r>
      <w:ins w:id="538" w:author="Author" w:date="2023-07-20T22:19:00Z">
        <w:r w:rsidR="003A60C4">
          <w:rPr>
            <w:lang w:eastAsia="it-IT"/>
          </w:rPr>
          <w:t>,</w:t>
        </w:r>
      </w:ins>
      <w:r w:rsidRPr="009553C9">
        <w:rPr>
          <w:lang w:eastAsia="it-IT"/>
        </w:rPr>
        <w:t xml:space="preserve"> </w:t>
      </w:r>
      <w:del w:id="539" w:author="Author" w:date="2023-07-20T22:19:00Z">
        <w:r w:rsidRPr="009553C9" w:rsidDel="003A60C4">
          <w:rPr>
            <w:lang w:eastAsia="it-IT"/>
          </w:rPr>
          <w:delText>and this</w:delText>
        </w:r>
      </w:del>
      <w:ins w:id="540" w:author="Author" w:date="2023-07-20T22:19:00Z">
        <w:r w:rsidR="003A60C4">
          <w:rPr>
            <w:lang w:eastAsia="it-IT"/>
          </w:rPr>
          <w:t>which</w:t>
        </w:r>
      </w:ins>
      <w:r w:rsidRPr="009553C9">
        <w:rPr>
          <w:lang w:eastAsia="it-IT"/>
        </w:rPr>
        <w:t xml:space="preserve"> </w:t>
      </w:r>
      <w:del w:id="541" w:author="Author" w:date="2023-07-20T22:19:00Z">
        <w:r w:rsidRPr="009553C9" w:rsidDel="003A60C4">
          <w:rPr>
            <w:lang w:eastAsia="it-IT"/>
          </w:rPr>
          <w:delText xml:space="preserve">task </w:delText>
        </w:r>
      </w:del>
      <w:r w:rsidRPr="009553C9">
        <w:rPr>
          <w:lang w:eastAsia="it-IT"/>
        </w:rPr>
        <w:t xml:space="preserve">was </w:t>
      </w:r>
      <w:ins w:id="542" w:author="Author" w:date="2023-07-20T22:19:00Z">
        <w:r w:rsidR="003A60C4">
          <w:rPr>
            <w:lang w:eastAsia="it-IT"/>
          </w:rPr>
          <w:t xml:space="preserve">a </w:t>
        </w:r>
      </w:ins>
      <w:r w:rsidRPr="009553C9">
        <w:rPr>
          <w:lang w:eastAsia="it-IT"/>
        </w:rPr>
        <w:t>very complex and tedious</w:t>
      </w:r>
      <w:ins w:id="543" w:author="Author" w:date="2023-07-20T22:20:00Z">
        <w:r w:rsidR="003A60C4" w:rsidRPr="003A60C4">
          <w:rPr>
            <w:lang w:eastAsia="it-IT"/>
          </w:rPr>
          <w:t xml:space="preserve"> </w:t>
        </w:r>
        <w:r w:rsidR="003A60C4" w:rsidRPr="009553C9">
          <w:rPr>
            <w:lang w:eastAsia="it-IT"/>
          </w:rPr>
          <w:t>task</w:t>
        </w:r>
      </w:ins>
      <w:r w:rsidRPr="009553C9">
        <w:rPr>
          <w:lang w:eastAsia="it-IT"/>
        </w:rPr>
        <w:t xml:space="preserve">. For these reasons, much more readable versions of computer languages, called </w:t>
      </w:r>
      <w:r w:rsidRPr="009553C9">
        <w:rPr>
          <w:i/>
          <w:iCs/>
          <w:lang w:eastAsia="it-IT"/>
        </w:rPr>
        <w:t>assembly languages</w:t>
      </w:r>
      <w:r w:rsidRPr="009553C9">
        <w:rPr>
          <w:lang w:eastAsia="it-IT"/>
        </w:rPr>
        <w:t xml:space="preserve">, </w:t>
      </w:r>
      <w:del w:id="544" w:author="Author" w:date="2023-07-20T22:20:00Z">
        <w:r w:rsidRPr="009553C9" w:rsidDel="003A60C4">
          <w:rPr>
            <w:lang w:eastAsia="it-IT"/>
          </w:rPr>
          <w:delText>have been</w:delText>
        </w:r>
      </w:del>
      <w:ins w:id="545" w:author="Author" w:date="2023-07-20T22:20:00Z">
        <w:r w:rsidR="003A60C4">
          <w:rPr>
            <w:lang w:eastAsia="it-IT"/>
          </w:rPr>
          <w:t>were</w:t>
        </w:r>
      </w:ins>
      <w:r w:rsidRPr="009553C9">
        <w:rPr>
          <w:lang w:eastAsia="it-IT"/>
        </w:rPr>
        <w:t xml:space="preserve"> designed. Those languages use mnemonic and legible codes to refer to machine instructions. Assembly instructions use</w:t>
      </w:r>
      <w:del w:id="546" w:author="Author" w:date="2023-07-20T22:20:00Z">
        <w:r w:rsidRPr="009553C9" w:rsidDel="003A60C4">
          <w:rPr>
            <w:lang w:eastAsia="it-IT"/>
          </w:rPr>
          <w:delText>s</w:delText>
        </w:r>
      </w:del>
      <w:r w:rsidRPr="009553C9">
        <w:rPr>
          <w:lang w:eastAsia="it-IT"/>
        </w:rPr>
        <w:t xml:space="preserve"> symbolic names </w:t>
      </w:r>
      <w:del w:id="547" w:author="Author" w:date="2023-07-20T22:20:00Z">
        <w:r w:rsidRPr="009553C9" w:rsidDel="003A60C4">
          <w:rPr>
            <w:lang w:eastAsia="it-IT"/>
          </w:rPr>
          <w:delText xml:space="preserve">also </w:delText>
        </w:r>
      </w:del>
      <w:r w:rsidRPr="009553C9">
        <w:rPr>
          <w:lang w:eastAsia="it-IT"/>
        </w:rPr>
        <w:t>to refer to storage locations and sometimes registers</w:t>
      </w:r>
      <w:del w:id="548" w:author="Author" w:date="2023-07-20T22:20:00Z">
        <w:r w:rsidRPr="009553C9" w:rsidDel="003A60C4">
          <w:rPr>
            <w:lang w:eastAsia="it-IT"/>
          </w:rPr>
          <w:delText>,</w:delText>
        </w:r>
      </w:del>
      <w:r w:rsidRPr="009553C9">
        <w:rPr>
          <w:lang w:eastAsia="it-IT"/>
        </w:rPr>
        <w:t xml:space="preserve"> rather than using the instructions</w:t>
      </w:r>
      <w:ins w:id="549" w:author="Author" w:date="2023-07-20T22:20:00Z">
        <w:r w:rsidR="003A60C4">
          <w:rPr>
            <w:lang w:eastAsia="it-IT"/>
          </w:rPr>
          <w:t>’</w:t>
        </w:r>
      </w:ins>
      <w:del w:id="550" w:author="Author" w:date="2023-07-20T22:20:00Z">
        <w:r w:rsidRPr="009553C9" w:rsidDel="003A60C4">
          <w:rPr>
            <w:lang w:eastAsia="it-IT"/>
          </w:rPr>
          <w:delText>'</w:delText>
        </w:r>
      </w:del>
      <w:r w:rsidRPr="009553C9">
        <w:rPr>
          <w:lang w:eastAsia="it-IT"/>
        </w:rPr>
        <w:t xml:space="preserve"> numeric values directly.</w:t>
      </w:r>
      <w:del w:id="551" w:author="Author" w:date="2023-07-20T22:21:00Z">
        <w:r w:rsidRPr="009553C9" w:rsidDel="003A60C4">
          <w:rPr>
            <w:lang w:eastAsia="it-IT"/>
          </w:rPr>
          <w:delText xml:space="preserve"> </w:delText>
        </w:r>
      </w:del>
    </w:p>
    <w:p w14:paraId="0908F583" w14:textId="651716B7" w:rsidR="00777BC2" w:rsidRPr="009553C9" w:rsidRDefault="00777BC2" w:rsidP="00697DC6">
      <w:pPr>
        <w:pStyle w:val="IndentParagraph"/>
        <w:rPr>
          <w:lang w:eastAsia="it-IT"/>
        </w:rPr>
      </w:pPr>
      <w:r w:rsidRPr="009553C9">
        <w:rPr>
          <w:lang w:eastAsia="it-IT"/>
        </w:rPr>
        <w:t xml:space="preserve">Algorithms in a machine language are coded as a sequence of binary strings that are represented </w:t>
      </w:r>
      <w:ins w:id="552" w:author="Author" w:date="2023-07-20T22:21:00Z">
        <w:r w:rsidR="003A60C4">
          <w:rPr>
            <w:lang w:eastAsia="it-IT"/>
          </w:rPr>
          <w:t xml:space="preserve">as </w:t>
        </w:r>
      </w:ins>
      <w:r w:rsidRPr="009553C9">
        <w:rPr>
          <w:lang w:eastAsia="it-IT"/>
        </w:rPr>
        <w:t>a series of bit patterns. For example, the instruction</w:t>
      </w:r>
    </w:p>
    <w:p w14:paraId="37BF5325" w14:textId="77777777" w:rsidR="00777BC2" w:rsidRPr="009553C9" w:rsidRDefault="00777BC2" w:rsidP="00777BC2">
      <w:pPr>
        <w:spacing w:before="100" w:beforeAutospacing="1" w:after="100" w:afterAutospacing="1"/>
        <w:jc w:val="center"/>
        <w:rPr>
          <w:rFonts w:ascii="Courier New" w:hAnsi="Courier New" w:cs="Courier New"/>
          <w:lang w:eastAsia="it-IT"/>
        </w:rPr>
      </w:pPr>
      <w:r w:rsidRPr="009553C9">
        <w:rPr>
          <w:rFonts w:ascii="Courier New" w:hAnsi="Courier New" w:cs="Courier New"/>
          <w:lang w:eastAsia="it-IT"/>
        </w:rPr>
        <w:t>0101001010001110</w:t>
      </w:r>
    </w:p>
    <w:p w14:paraId="41E580E4" w14:textId="40A5F4D0" w:rsidR="00777BC2" w:rsidRPr="009553C9" w:rsidRDefault="00777BC2">
      <w:pPr>
        <w:pStyle w:val="IndentParagraph"/>
        <w:ind w:firstLine="0"/>
        <w:rPr>
          <w:lang w:eastAsia="it-IT"/>
        </w:rPr>
        <w:pPrChange w:id="553" w:author="Author" w:date="2023-07-20T22:21:00Z">
          <w:pPr>
            <w:pStyle w:val="IndentParagraph"/>
          </w:pPr>
        </w:pPrChange>
      </w:pPr>
      <w:r w:rsidRPr="009553C9">
        <w:rPr>
          <w:rStyle w:val="ParagraphChar"/>
        </w:rPr>
        <w:t>represents</w:t>
      </w:r>
      <w:r w:rsidRPr="009553C9">
        <w:rPr>
          <w:lang w:eastAsia="it-IT"/>
        </w:rPr>
        <w:t xml:space="preserve"> a 16-bit instruction of a machine language, it is divided into two portions: an operation code (010100) and an operand (1010001110). Instructions like this one are directly executed by a computer although they are not human readable. However, programmers may use </w:t>
      </w:r>
      <w:del w:id="554" w:author="Author" w:date="2023-07-20T22:21:00Z">
        <w:r w:rsidRPr="009553C9" w:rsidDel="003A60C4">
          <w:rPr>
            <w:lang w:eastAsia="it-IT"/>
          </w:rPr>
          <w:delText xml:space="preserve">code </w:delText>
        </w:r>
      </w:del>
      <w:r w:rsidRPr="009553C9">
        <w:rPr>
          <w:lang w:eastAsia="it-IT"/>
        </w:rPr>
        <w:t xml:space="preserve">them knowing the binary representation of the </w:t>
      </w:r>
      <w:ins w:id="555" w:author="Author" w:date="2023-07-20T22:21:00Z">
        <w:r w:rsidR="003A60C4">
          <w:rPr>
            <w:lang w:eastAsia="it-IT"/>
          </w:rPr>
          <w:t>“</w:t>
        </w:r>
      </w:ins>
      <w:del w:id="556" w:author="Author" w:date="2023-07-20T22:21:00Z">
        <w:r w:rsidRPr="009553C9" w:rsidDel="003A60C4">
          <w:rPr>
            <w:lang w:eastAsia="it-IT"/>
          </w:rPr>
          <w:delText>‘</w:delText>
        </w:r>
      </w:del>
      <w:r w:rsidRPr="009553C9">
        <w:rPr>
          <w:lang w:eastAsia="it-IT"/>
        </w:rPr>
        <w:t>op-codes</w:t>
      </w:r>
      <w:ins w:id="557" w:author="Author" w:date="2023-07-20T22:21:00Z">
        <w:r w:rsidR="003A60C4">
          <w:rPr>
            <w:lang w:eastAsia="it-IT"/>
          </w:rPr>
          <w:t>”</w:t>
        </w:r>
      </w:ins>
      <w:del w:id="558" w:author="Author" w:date="2023-07-20T22:21:00Z">
        <w:r w:rsidRPr="009553C9" w:rsidDel="003A60C4">
          <w:rPr>
            <w:lang w:eastAsia="it-IT"/>
          </w:rPr>
          <w:delText>’</w:delText>
        </w:r>
      </w:del>
      <w:r w:rsidRPr="009553C9">
        <w:rPr>
          <w:lang w:eastAsia="it-IT"/>
        </w:rPr>
        <w:t xml:space="preserve"> and of the </w:t>
      </w:r>
      <w:ins w:id="559" w:author="Author" w:date="2023-07-20T22:21:00Z">
        <w:r w:rsidR="003A60C4">
          <w:rPr>
            <w:lang w:eastAsia="it-IT"/>
          </w:rPr>
          <w:t>“</w:t>
        </w:r>
      </w:ins>
      <w:del w:id="560" w:author="Author" w:date="2023-07-20T22:22:00Z">
        <w:r w:rsidRPr="009553C9" w:rsidDel="003A60C4">
          <w:rPr>
            <w:lang w:eastAsia="it-IT"/>
          </w:rPr>
          <w:delText>‘</w:delText>
        </w:r>
      </w:del>
      <w:r w:rsidRPr="009553C9">
        <w:rPr>
          <w:lang w:eastAsia="it-IT"/>
        </w:rPr>
        <w:t>operands</w:t>
      </w:r>
      <w:del w:id="561" w:author="Author" w:date="2023-07-20T22:22:00Z">
        <w:r w:rsidRPr="009553C9" w:rsidDel="003A60C4">
          <w:rPr>
            <w:lang w:eastAsia="it-IT"/>
          </w:rPr>
          <w:delText>’</w:delText>
        </w:r>
      </w:del>
      <w:r w:rsidRPr="009553C9">
        <w:rPr>
          <w:lang w:eastAsia="it-IT"/>
        </w:rPr>
        <w:t>.</w:t>
      </w:r>
      <w:ins w:id="562" w:author="Author" w:date="2023-07-20T22:22:00Z">
        <w:r w:rsidR="003A60C4">
          <w:rPr>
            <w:lang w:eastAsia="it-IT"/>
          </w:rPr>
          <w:t>”</w:t>
        </w:r>
      </w:ins>
      <w:r w:rsidRPr="009553C9">
        <w:rPr>
          <w:lang w:eastAsia="it-IT"/>
        </w:rPr>
        <w:t xml:space="preserve"> This means that</w:t>
      </w:r>
      <w:ins w:id="563" w:author="Author" w:date="2023-07-20T22:22:00Z">
        <w:r w:rsidR="003A60C4">
          <w:rPr>
            <w:lang w:eastAsia="it-IT"/>
          </w:rPr>
          <w:t>,</w:t>
        </w:r>
      </w:ins>
      <w:r w:rsidRPr="009553C9">
        <w:rPr>
          <w:lang w:eastAsia="it-IT"/>
        </w:rPr>
        <w:t xml:space="preserve"> along with learning the code sequences for the operations, the programmer </w:t>
      </w:r>
      <w:del w:id="564" w:author="Author" w:date="2023-07-20T22:22:00Z">
        <w:r w:rsidRPr="009553C9" w:rsidDel="003A60C4">
          <w:rPr>
            <w:lang w:eastAsia="it-IT"/>
          </w:rPr>
          <w:delText xml:space="preserve">also </w:delText>
        </w:r>
      </w:del>
      <w:r w:rsidRPr="009553C9">
        <w:rPr>
          <w:lang w:eastAsia="it-IT"/>
        </w:rPr>
        <w:t xml:space="preserve">must </w:t>
      </w:r>
      <w:ins w:id="565" w:author="Author" w:date="2023-07-20T22:22:00Z">
        <w:r w:rsidR="003A60C4" w:rsidRPr="009553C9">
          <w:rPr>
            <w:lang w:eastAsia="it-IT"/>
          </w:rPr>
          <w:t xml:space="preserve">also </w:t>
        </w:r>
      </w:ins>
      <w:r w:rsidRPr="009553C9">
        <w:rPr>
          <w:lang w:eastAsia="it-IT"/>
        </w:rPr>
        <w:t>keep track of the binary addresses for all the data items. On the other hand, programming in assembly language is a bit easier because</w:t>
      </w:r>
      <w:del w:id="566" w:author="Author" w:date="2023-07-20T22:22:00Z">
        <w:r w:rsidRPr="009553C9" w:rsidDel="003A60C4">
          <w:rPr>
            <w:lang w:eastAsia="it-IT"/>
          </w:rPr>
          <w:delText>,</w:delText>
        </w:r>
      </w:del>
      <w:r w:rsidRPr="009553C9">
        <w:rPr>
          <w:lang w:eastAsia="it-IT"/>
        </w:rPr>
        <w:t xml:space="preserve"> developers, after understanding the main hardware concepts</w:t>
      </w:r>
      <w:del w:id="567" w:author="Author" w:date="2023-07-20T22:22:00Z">
        <w:r w:rsidRPr="009553C9" w:rsidDel="002A7F9B">
          <w:rPr>
            <w:lang w:eastAsia="it-IT"/>
          </w:rPr>
          <w:delText>,</w:delText>
        </w:r>
      </w:del>
      <w:r w:rsidRPr="009553C9">
        <w:rPr>
          <w:lang w:eastAsia="it-IT"/>
        </w:rPr>
        <w:t xml:space="preserve"> like CPU architecture, registers, RAM, </w:t>
      </w:r>
      <w:del w:id="568" w:author="Author" w:date="2023-07-20T21:56:00Z">
        <w:r w:rsidRPr="009553C9" w:rsidDel="00177756">
          <w:rPr>
            <w:lang w:eastAsia="it-IT"/>
          </w:rPr>
          <w:delText>etc.</w:delText>
        </w:r>
      </w:del>
      <w:ins w:id="569" w:author="Author" w:date="2023-07-20T21:56:00Z">
        <w:r w:rsidR="00177756">
          <w:rPr>
            <w:lang w:eastAsia="it-IT"/>
          </w:rPr>
          <w:t>and so on</w:t>
        </w:r>
      </w:ins>
      <w:r w:rsidRPr="009553C9">
        <w:rPr>
          <w:lang w:eastAsia="it-IT"/>
        </w:rPr>
        <w:t>, may use symbolic names for the operations and the operands of their programs. The following very short sequence of assembly instructions</w:t>
      </w:r>
    </w:p>
    <w:p w14:paraId="1C8E8B7D" w14:textId="77777777" w:rsidR="00777BC2" w:rsidRPr="009553C9" w:rsidRDefault="00777BC2" w:rsidP="00777BC2">
      <w:pPr>
        <w:ind w:left="720"/>
        <w:rPr>
          <w:rFonts w:ascii="Courier New" w:hAnsi="Courier New" w:cs="Courier New"/>
          <w:lang w:eastAsia="it-IT"/>
        </w:rPr>
      </w:pPr>
      <w:r w:rsidRPr="009553C9">
        <w:rPr>
          <w:rFonts w:ascii="Courier New" w:hAnsi="Courier New" w:cs="Courier New"/>
          <w:lang w:eastAsia="it-IT"/>
        </w:rPr>
        <w:t>.equ</w:t>
      </w:r>
      <w:r w:rsidRPr="009553C9">
        <w:rPr>
          <w:rFonts w:ascii="Courier New" w:hAnsi="Courier New" w:cs="Courier New"/>
          <w:lang w:eastAsia="it-IT"/>
        </w:rPr>
        <w:tab/>
      </w:r>
      <w:r w:rsidRPr="009553C9">
        <w:rPr>
          <w:rFonts w:ascii="Courier New" w:hAnsi="Courier New" w:cs="Courier New"/>
          <w:lang w:eastAsia="it-IT"/>
        </w:rPr>
        <w:tab/>
        <w:t>COUNT, 100</w:t>
      </w:r>
    </w:p>
    <w:p w14:paraId="2389FA07" w14:textId="77777777" w:rsidR="00777BC2" w:rsidRPr="009553C9" w:rsidRDefault="00777BC2" w:rsidP="00777BC2">
      <w:pPr>
        <w:ind w:left="720"/>
        <w:rPr>
          <w:rFonts w:ascii="Courier New" w:hAnsi="Courier New" w:cs="Courier New"/>
          <w:lang w:eastAsia="it-IT"/>
        </w:rPr>
      </w:pPr>
      <w:r w:rsidRPr="009553C9">
        <w:rPr>
          <w:rFonts w:ascii="Courier New" w:hAnsi="Courier New" w:cs="Courier New"/>
          <w:lang w:eastAsia="it-IT"/>
        </w:rPr>
        <w:t xml:space="preserve">mov.w </w:t>
      </w:r>
      <w:r w:rsidRPr="009553C9">
        <w:rPr>
          <w:rFonts w:ascii="Courier New" w:hAnsi="Courier New" w:cs="Courier New"/>
          <w:lang w:eastAsia="it-IT"/>
        </w:rPr>
        <w:tab/>
        <w:t>#COUNT, &amp;counter</w:t>
      </w:r>
    </w:p>
    <w:p w14:paraId="7F499A2F" w14:textId="77777777" w:rsidR="00777BC2" w:rsidRPr="009553C9" w:rsidRDefault="00777BC2" w:rsidP="00777BC2">
      <w:pPr>
        <w:ind w:left="720"/>
        <w:rPr>
          <w:rFonts w:ascii="Courier New" w:hAnsi="Courier New" w:cs="Courier New"/>
          <w:lang w:eastAsia="it-IT"/>
        </w:rPr>
      </w:pPr>
      <w:r w:rsidRPr="009553C9">
        <w:rPr>
          <w:rFonts w:ascii="Courier New" w:hAnsi="Courier New" w:cs="Courier New"/>
          <w:lang w:eastAsia="it-IT"/>
        </w:rPr>
        <w:t xml:space="preserve">dec.w </w:t>
      </w:r>
      <w:r w:rsidRPr="009553C9">
        <w:rPr>
          <w:rFonts w:ascii="Courier New" w:hAnsi="Courier New" w:cs="Courier New"/>
          <w:lang w:eastAsia="it-IT"/>
        </w:rPr>
        <w:tab/>
        <w:t>&amp;counter</w:t>
      </w:r>
    </w:p>
    <w:p w14:paraId="45ACED64" w14:textId="08090F18" w:rsidR="00777BC2" w:rsidRPr="009553C9" w:rsidRDefault="00777BC2">
      <w:pPr>
        <w:pStyle w:val="IndentParagraph"/>
        <w:ind w:firstLine="0"/>
        <w:rPr>
          <w:lang w:eastAsia="it-IT"/>
        </w:rPr>
        <w:pPrChange w:id="570" w:author="Author" w:date="2023-07-20T22:23:00Z">
          <w:pPr>
            <w:pStyle w:val="IndentParagraph"/>
          </w:pPr>
        </w:pPrChange>
      </w:pPr>
      <w:r w:rsidRPr="009553C9">
        <w:rPr>
          <w:lang w:eastAsia="it-IT"/>
        </w:rPr>
        <w:t xml:space="preserve">includes the definition of the integer constant </w:t>
      </w:r>
      <w:r w:rsidRPr="009553C9">
        <w:rPr>
          <w:rFonts w:ascii="Courier New" w:hAnsi="Courier New" w:cs="Courier New"/>
          <w:lang w:eastAsia="it-IT"/>
        </w:rPr>
        <w:t>COUNT</w:t>
      </w:r>
      <w:r w:rsidRPr="009553C9">
        <w:rPr>
          <w:lang w:eastAsia="it-IT"/>
        </w:rPr>
        <w:t xml:space="preserve"> equal to 100 and two operations, the </w:t>
      </w:r>
      <w:r w:rsidRPr="009553C9">
        <w:rPr>
          <w:rFonts w:ascii="Courier New" w:hAnsi="Courier New" w:cs="Courier New"/>
          <w:lang w:eastAsia="it-IT"/>
        </w:rPr>
        <w:t>mov.w</w:t>
      </w:r>
      <w:r w:rsidRPr="009553C9">
        <w:rPr>
          <w:lang w:eastAsia="it-IT"/>
        </w:rPr>
        <w:t xml:space="preserve"> operation that assigns the value of </w:t>
      </w:r>
      <w:r w:rsidRPr="009553C9">
        <w:rPr>
          <w:rFonts w:ascii="Courier New" w:hAnsi="Courier New" w:cs="Courier New"/>
          <w:lang w:eastAsia="it-IT"/>
        </w:rPr>
        <w:t>COUNT</w:t>
      </w:r>
      <w:r w:rsidRPr="009553C9">
        <w:rPr>
          <w:lang w:eastAsia="it-IT"/>
        </w:rPr>
        <w:t>, that is</w:t>
      </w:r>
      <w:ins w:id="571" w:author="Author" w:date="2023-07-20T22:23:00Z">
        <w:r w:rsidR="002A7F9B">
          <w:rPr>
            <w:lang w:eastAsia="it-IT"/>
          </w:rPr>
          <w:t>,</w:t>
        </w:r>
      </w:ins>
      <w:r w:rsidRPr="009553C9">
        <w:rPr>
          <w:lang w:eastAsia="it-IT"/>
        </w:rPr>
        <w:t xml:space="preserve"> 100, to the </w:t>
      </w:r>
      <w:r w:rsidRPr="009553C9">
        <w:rPr>
          <w:rFonts w:ascii="Courier New" w:hAnsi="Courier New" w:cs="Courier New"/>
          <w:lang w:eastAsia="it-IT"/>
          <w:rPrChange w:id="572" w:author="PDMR5" w:date="2023-06-07T17:02:00Z">
            <w:rPr>
              <w:rFonts w:ascii="Rockwell" w:hAnsi="Rockwell"/>
              <w:lang w:eastAsia="it-IT"/>
            </w:rPr>
          </w:rPrChange>
        </w:rPr>
        <w:t>counter</w:t>
      </w:r>
      <w:r w:rsidRPr="009553C9">
        <w:rPr>
          <w:lang w:eastAsia="it-IT"/>
        </w:rPr>
        <w:t xml:space="preserve"> variable and the </w:t>
      </w:r>
      <w:r w:rsidRPr="009553C9">
        <w:rPr>
          <w:rFonts w:ascii="Courier New" w:hAnsi="Courier New" w:cs="Courier New"/>
          <w:lang w:eastAsia="it-IT"/>
        </w:rPr>
        <w:t>dec.w</w:t>
      </w:r>
      <w:r w:rsidRPr="009553C9">
        <w:rPr>
          <w:lang w:eastAsia="it-IT"/>
        </w:rPr>
        <w:t xml:space="preserve"> operation that subtracts 1 from </w:t>
      </w:r>
      <w:r w:rsidRPr="009553C9">
        <w:rPr>
          <w:rFonts w:ascii="Courier New" w:hAnsi="Courier New" w:cs="Courier New"/>
          <w:lang w:eastAsia="it-IT"/>
        </w:rPr>
        <w:t>counter</w:t>
      </w:r>
      <w:r w:rsidRPr="009553C9">
        <w:rPr>
          <w:lang w:eastAsia="it-IT"/>
        </w:rPr>
        <w:t>.</w:t>
      </w:r>
    </w:p>
    <w:p w14:paraId="161BF9F6" w14:textId="51131671" w:rsidR="00777BC2" w:rsidRPr="009553C9" w:rsidRDefault="00777BC2" w:rsidP="00697DC6">
      <w:pPr>
        <w:pStyle w:val="IndentParagraph"/>
        <w:rPr>
          <w:lang w:eastAsia="it-IT"/>
        </w:rPr>
      </w:pPr>
      <w:del w:id="573" w:author="Author" w:date="2023-07-20T22:23:00Z">
        <w:r w:rsidRPr="009553C9" w:rsidDel="002A7F9B">
          <w:rPr>
            <w:lang w:eastAsia="it-IT"/>
          </w:rPr>
          <w:delText>Differently from</w:delText>
        </w:r>
      </w:del>
      <w:ins w:id="574" w:author="Author" w:date="2023-07-20T22:23:00Z">
        <w:r w:rsidR="002A7F9B">
          <w:rPr>
            <w:lang w:eastAsia="it-IT"/>
          </w:rPr>
          <w:t>In contrast to</w:t>
        </w:r>
      </w:ins>
      <w:r w:rsidRPr="009553C9">
        <w:rPr>
          <w:lang w:eastAsia="it-IT"/>
        </w:rPr>
        <w:t xml:space="preserve"> machine languages, assembly languages are understood by human beings </w:t>
      </w:r>
      <w:ins w:id="575" w:author="Author" w:date="2023-07-20T22:24:00Z">
        <w:r w:rsidR="002A7F9B">
          <w:rPr>
            <w:lang w:eastAsia="it-IT"/>
          </w:rPr>
          <w:t xml:space="preserve">but </w:t>
        </w:r>
      </w:ins>
      <w:r w:rsidRPr="009553C9">
        <w:rPr>
          <w:lang w:eastAsia="it-IT"/>
        </w:rPr>
        <w:t xml:space="preserve">not directly by computers (see an example in </w:t>
      </w:r>
      <w:del w:id="576" w:author="PDMR5" w:date="2023-06-07T15:41:00Z">
        <w:r w:rsidRPr="009553C9" w:rsidDel="00CA1ACE">
          <w:rPr>
            <w:lang w:eastAsia="it-IT"/>
          </w:rPr>
          <w:delText>f</w:delText>
        </w:r>
      </w:del>
      <w:ins w:id="577" w:author="PDMR5" w:date="2023-06-07T15:41:00Z">
        <w:r w:rsidRPr="009553C9">
          <w:rPr>
            <w:lang w:eastAsia="it-IT"/>
          </w:rPr>
          <w:t>F</w:t>
        </w:r>
      </w:ins>
      <w:r w:rsidRPr="009553C9">
        <w:rPr>
          <w:lang w:eastAsia="it-IT"/>
        </w:rPr>
        <w:t xml:space="preserve">igure 2.1). For this reason, a program called assembler is used as a translator to convert assembly instructions into machine binary operations (executable machine code). This binary code can be understood by a computer and its instructions will be executed by the CPU. An assembly language usually has one statement per machine instruction and, like a </w:t>
      </w:r>
      <w:r w:rsidRPr="009553C9">
        <w:rPr>
          <w:lang w:eastAsia="it-IT"/>
        </w:rPr>
        <w:lastRenderedPageBreak/>
        <w:t xml:space="preserve">machine language that is hardware dependent, it is also machine dependent, thus its code is not </w:t>
      </w:r>
      <w:ins w:id="578" w:author="Author" w:date="2023-07-20T23:01:00Z">
        <w:r w:rsidR="009B3623" w:rsidRPr="009553C9">
          <w:rPr>
            <w:lang w:eastAsia="it-IT"/>
          </w:rPr>
          <w:t xml:space="preserve">directly </w:t>
        </w:r>
      </w:ins>
      <w:r w:rsidRPr="009553C9">
        <w:rPr>
          <w:lang w:eastAsia="it-IT"/>
        </w:rPr>
        <w:t xml:space="preserve">portable </w:t>
      </w:r>
      <w:del w:id="579" w:author="Author" w:date="2023-07-20T23:01:00Z">
        <w:r w:rsidRPr="009553C9" w:rsidDel="009B3623">
          <w:rPr>
            <w:lang w:eastAsia="it-IT"/>
          </w:rPr>
          <w:delText xml:space="preserve">directly </w:delText>
        </w:r>
      </w:del>
      <w:r w:rsidRPr="009553C9">
        <w:rPr>
          <w:lang w:eastAsia="it-IT"/>
        </w:rPr>
        <w:t>to another computer with a different CPU. In fact, because assembly depends on the machine code instructions, each assembly language is specific to a particular computer architecture.</w:t>
      </w:r>
    </w:p>
    <w:p w14:paraId="4A5103AB" w14:textId="41C6FF74" w:rsidR="00777BC2" w:rsidRPr="009553C9" w:rsidRDefault="00D47E48" w:rsidP="008567B3">
      <w:pPr>
        <w:pStyle w:val="Image"/>
        <w:rPr>
          <w:lang w:eastAsia="it-IT"/>
        </w:rPr>
      </w:pPr>
      <w:r>
        <w:rPr>
          <w:lang w:eastAsia="it-IT"/>
        </w:rPr>
        <w:pict w14:anchorId="4486EC6C">
          <v:shape id="_x0000_i1026" type="#_x0000_t75" style="width:395.8pt;height:216.9pt">
            <v:imagedata r:id="rId14" o:title="Figure1"/>
          </v:shape>
        </w:pict>
      </w:r>
    </w:p>
    <w:p w14:paraId="2106A4E5" w14:textId="5FB1E590" w:rsidR="00777BC2" w:rsidRPr="009553C9" w:rsidRDefault="00777BC2" w:rsidP="008567B3">
      <w:pPr>
        <w:pStyle w:val="FigCaption"/>
        <w:rPr>
          <w:lang w:eastAsia="it-IT"/>
        </w:rPr>
      </w:pPr>
      <w:r w:rsidRPr="009553C9">
        <w:rPr>
          <w:b/>
          <w:bCs/>
          <w:lang w:eastAsia="it-IT"/>
        </w:rPr>
        <w:t>Figure 2.1</w:t>
      </w:r>
      <w:del w:id="580" w:author="PDMR5" w:date="2023-06-07T15:42:00Z">
        <w:r w:rsidRPr="009553C9" w:rsidDel="00CA1ACE">
          <w:rPr>
            <w:lang w:eastAsia="it-IT"/>
          </w:rPr>
          <w:delText xml:space="preserve">. </w:delText>
        </w:r>
      </w:del>
      <w:ins w:id="581" w:author="PDMR5" w:date="2023-06-07T15:42:00Z">
        <w:r w:rsidRPr="009553C9">
          <w:rPr>
            <w:lang w:eastAsia="it-IT"/>
          </w:rPr>
          <w:tab/>
        </w:r>
      </w:ins>
      <w:commentRangeStart w:id="582"/>
      <w:r w:rsidRPr="009553C9">
        <w:rPr>
          <w:lang w:eastAsia="it-IT"/>
        </w:rPr>
        <w:t>The</w:t>
      </w:r>
      <w:commentRangeEnd w:id="582"/>
      <w:r w:rsidR="00671FDF" w:rsidRPr="009553C9">
        <w:rPr>
          <w:rStyle w:val="CommentReference"/>
        </w:rPr>
        <w:commentReference w:id="582"/>
      </w:r>
      <w:r w:rsidRPr="009553C9">
        <w:rPr>
          <w:lang w:eastAsia="it-IT"/>
        </w:rPr>
        <w:t xml:space="preserve"> assembly instructions and the machine code of a very simple program that prints the string “Hello world!”</w:t>
      </w:r>
      <w:del w:id="583" w:author="Author" w:date="2023-08-07T20:17:00Z">
        <w:r w:rsidRPr="009553C9" w:rsidDel="009C722F">
          <w:rPr>
            <w:lang w:eastAsia="it-IT"/>
          </w:rPr>
          <w:delText>.</w:delText>
        </w:r>
      </w:del>
      <w:r w:rsidRPr="009553C9">
        <w:rPr>
          <w:lang w:eastAsia="it-IT"/>
        </w:rPr>
        <w:t xml:space="preserve"> An assembler program must be used to translate the original instruction </w:t>
      </w:r>
      <w:ins w:id="584" w:author="Author" w:date="2023-07-20T23:05:00Z">
        <w:r w:rsidR="009B3623">
          <w:rPr>
            <w:lang w:eastAsia="it-IT"/>
          </w:rPr>
          <w:t>to</w:t>
        </w:r>
      </w:ins>
      <w:del w:id="585" w:author="Author" w:date="2023-07-20T23:05:00Z">
        <w:r w:rsidRPr="009553C9" w:rsidDel="009B3623">
          <w:rPr>
            <w:lang w:eastAsia="it-IT"/>
          </w:rPr>
          <w:delText>in</w:delText>
        </w:r>
      </w:del>
      <w:r w:rsidRPr="009553C9">
        <w:rPr>
          <w:lang w:eastAsia="it-IT"/>
        </w:rPr>
        <w:t xml:space="preserve"> machine operations (here represented in a hexadecimal format).</w:t>
      </w:r>
    </w:p>
    <w:tbl>
      <w:tblPr>
        <w:tblStyle w:val="TableGrid"/>
        <w:tblW w:w="0" w:type="auto"/>
        <w:tblLook w:val="04A0" w:firstRow="1" w:lastRow="0" w:firstColumn="1" w:lastColumn="0" w:noHBand="0" w:noVBand="1"/>
      </w:tblPr>
      <w:tblGrid>
        <w:gridCol w:w="7910"/>
      </w:tblGrid>
      <w:tr w:rsidR="00755233" w:rsidRPr="009553C9" w14:paraId="365FF112" w14:textId="77777777" w:rsidTr="00755233">
        <w:trPr>
          <w:ins w:id="586" w:author="PDMR5" w:date="2023-06-07T16:46:00Z"/>
        </w:trPr>
        <w:tc>
          <w:tcPr>
            <w:tcW w:w="7910" w:type="dxa"/>
          </w:tcPr>
          <w:p w14:paraId="2CB4FD23" w14:textId="01DE91D4" w:rsidR="00755233" w:rsidRPr="009553C9" w:rsidRDefault="00755233" w:rsidP="00697DC6">
            <w:pPr>
              <w:pStyle w:val="IndentParagraph"/>
              <w:ind w:firstLine="0"/>
              <w:rPr>
                <w:ins w:id="587" w:author="PDMR5" w:date="2023-06-07T16:46:00Z"/>
                <w:sz w:val="20"/>
                <w:lang w:eastAsia="it-IT"/>
              </w:rPr>
            </w:pPr>
            <w:ins w:id="588" w:author="PDMR5" w:date="2023-06-07T16:46:00Z">
              <w:r w:rsidRPr="009553C9">
                <w:rPr>
                  <w:sz w:val="20"/>
                  <w:lang w:eastAsia="it-IT"/>
                </w:rPr>
                <w:t xml:space="preserve">Scheme of </w:t>
              </w:r>
            </w:ins>
            <w:ins w:id="589" w:author="Author" w:date="2023-07-20T23:06:00Z">
              <w:r w:rsidR="00A51BB0">
                <w:rPr>
                  <w:sz w:val="20"/>
                  <w:lang w:eastAsia="it-IT"/>
                </w:rPr>
                <w:t xml:space="preserve">the </w:t>
              </w:r>
            </w:ins>
            <w:ins w:id="590" w:author="PDMR5" w:date="2023-06-07T16:46:00Z">
              <w:r w:rsidRPr="009553C9">
                <w:rPr>
                  <w:sz w:val="20"/>
                  <w:lang w:eastAsia="it-IT"/>
                </w:rPr>
                <w:t xml:space="preserve">translation of the "Hello world!" program from assembly code to </w:t>
              </w:r>
            </w:ins>
            <w:ins w:id="591" w:author="Author" w:date="2023-07-20T23:06:00Z">
              <w:r w:rsidR="00A51BB0">
                <w:rPr>
                  <w:sz w:val="20"/>
                  <w:lang w:eastAsia="it-IT"/>
                </w:rPr>
                <w:t>h</w:t>
              </w:r>
            </w:ins>
            <w:ins w:id="592" w:author="PDMR5" w:date="2023-06-07T16:46:00Z">
              <w:r w:rsidRPr="009553C9">
                <w:rPr>
                  <w:sz w:val="20"/>
                  <w:lang w:eastAsia="it-IT"/>
                </w:rPr>
                <w:t>exadecimal code.</w:t>
              </w:r>
            </w:ins>
          </w:p>
        </w:tc>
      </w:tr>
    </w:tbl>
    <w:p w14:paraId="16F09CA4" w14:textId="7D161A4F" w:rsidR="00777BC2" w:rsidRPr="009553C9" w:rsidRDefault="00777BC2" w:rsidP="00697DC6">
      <w:pPr>
        <w:pStyle w:val="IndentParagraph"/>
        <w:rPr>
          <w:lang w:eastAsia="it-IT"/>
        </w:rPr>
      </w:pPr>
      <w:del w:id="593" w:author="Author" w:date="2023-07-20T23:06:00Z">
        <w:r w:rsidRPr="009553C9" w:rsidDel="00A51BB0">
          <w:rPr>
            <w:lang w:eastAsia="it-IT"/>
          </w:rPr>
          <w:delText xml:space="preserve">About </w:delText>
        </w:r>
      </w:del>
      <w:ins w:id="594" w:author="Author" w:date="2023-07-20T23:06:00Z">
        <w:r w:rsidR="00A51BB0">
          <w:rPr>
            <w:lang w:eastAsia="it-IT"/>
          </w:rPr>
          <w:t>Approximately</w:t>
        </w:r>
        <w:r w:rsidR="00A51BB0" w:rsidRPr="009553C9">
          <w:rPr>
            <w:lang w:eastAsia="it-IT"/>
          </w:rPr>
          <w:t xml:space="preserve"> </w:t>
        </w:r>
      </w:ins>
      <w:ins w:id="595" w:author="Author" w:date="2023-07-21T21:11:00Z">
        <w:r w:rsidR="00113316">
          <w:rPr>
            <w:lang w:eastAsia="it-IT"/>
          </w:rPr>
          <w:t>ten</w:t>
        </w:r>
      </w:ins>
      <w:del w:id="596" w:author="Author" w:date="2023-07-20T23:06:00Z">
        <w:r w:rsidRPr="009553C9" w:rsidDel="00A51BB0">
          <w:rPr>
            <w:lang w:eastAsia="it-IT"/>
          </w:rPr>
          <w:delText>ten</w:delText>
        </w:r>
      </w:del>
      <w:r w:rsidRPr="009553C9">
        <w:rPr>
          <w:lang w:eastAsia="it-IT"/>
        </w:rPr>
        <w:t xml:space="preserve"> years after the </w:t>
      </w:r>
      <w:commentRangeStart w:id="597"/>
      <w:ins w:id="598" w:author="Author" w:date="2023-07-20T23:07:00Z">
        <w:r w:rsidR="00A51BB0">
          <w:rPr>
            <w:lang w:eastAsia="it-IT"/>
          </w:rPr>
          <w:t xml:space="preserve">first </w:t>
        </w:r>
        <w:commentRangeEnd w:id="597"/>
        <w:r w:rsidR="00A51BB0">
          <w:rPr>
            <w:rStyle w:val="CommentReference"/>
          </w:rPr>
          <w:commentReference w:id="597"/>
        </w:r>
      </w:ins>
      <w:r w:rsidRPr="009553C9">
        <w:rPr>
          <w:lang w:eastAsia="it-IT"/>
        </w:rPr>
        <w:t>production and use of digital computers</w:t>
      </w:r>
      <w:ins w:id="599" w:author="Author" w:date="2023-07-20T23:07:00Z">
        <w:r w:rsidR="00A51BB0">
          <w:rPr>
            <w:lang w:eastAsia="it-IT"/>
          </w:rPr>
          <w:t>,</w:t>
        </w:r>
      </w:ins>
      <w:r w:rsidRPr="009553C9">
        <w:rPr>
          <w:lang w:eastAsia="it-IT"/>
        </w:rPr>
        <w:t xml:space="preserve"> it was usual to implement software programs using assembly languages </w:t>
      </w:r>
      <w:ins w:id="600" w:author="Author" w:date="2023-07-20T23:08:00Z">
        <w:r w:rsidR="00A51BB0">
          <w:rPr>
            <w:lang w:eastAsia="it-IT"/>
          </w:rPr>
          <w:t>t</w:t>
        </w:r>
      </w:ins>
      <w:del w:id="601" w:author="Author" w:date="2023-07-20T23:08:00Z">
        <w:r w:rsidRPr="009553C9" w:rsidDel="00A51BB0">
          <w:rPr>
            <w:lang w:eastAsia="it-IT"/>
          </w:rPr>
          <w:delText>f</w:delText>
        </w:r>
      </w:del>
      <w:r w:rsidRPr="009553C9">
        <w:rPr>
          <w:lang w:eastAsia="it-IT"/>
        </w:rPr>
        <w:t>o</w:t>
      </w:r>
      <w:del w:id="602" w:author="Author" w:date="2023-07-20T23:08:00Z">
        <w:r w:rsidRPr="009553C9" w:rsidDel="00A51BB0">
          <w:rPr>
            <w:lang w:eastAsia="it-IT"/>
          </w:rPr>
          <w:delText>r</w:delText>
        </w:r>
      </w:del>
      <w:r w:rsidRPr="009553C9">
        <w:rPr>
          <w:lang w:eastAsia="it-IT"/>
        </w:rPr>
        <w:t xml:space="preserve"> avoid</w:t>
      </w:r>
      <w:del w:id="603" w:author="Author" w:date="2023-07-20T23:08:00Z">
        <w:r w:rsidRPr="009553C9" w:rsidDel="00A51BB0">
          <w:rPr>
            <w:lang w:eastAsia="it-IT"/>
          </w:rPr>
          <w:delText>ing</w:delText>
        </w:r>
      </w:del>
      <w:r w:rsidRPr="009553C9">
        <w:rPr>
          <w:lang w:eastAsia="it-IT"/>
        </w:rPr>
        <w:t xml:space="preserve"> the hard-coding, error-prone, tedious, and time-consuming first-generation machine language programming used with the earliest computers, freeing programmers from </w:t>
      </w:r>
      <w:del w:id="604" w:author="Author" w:date="2023-07-20T23:09:00Z">
        <w:r w:rsidRPr="009553C9" w:rsidDel="00A51BB0">
          <w:rPr>
            <w:lang w:eastAsia="it-IT"/>
          </w:rPr>
          <w:delText xml:space="preserve">knowing </w:delText>
        </w:r>
      </w:del>
      <w:ins w:id="605" w:author="Author" w:date="2023-07-20T23:09:00Z">
        <w:r w:rsidR="00A51BB0">
          <w:rPr>
            <w:lang w:eastAsia="it-IT"/>
          </w:rPr>
          <w:t>keeping track of</w:t>
        </w:r>
        <w:r w:rsidR="00A51BB0" w:rsidRPr="009553C9">
          <w:rPr>
            <w:lang w:eastAsia="it-IT"/>
          </w:rPr>
          <w:t xml:space="preserve"> </w:t>
        </w:r>
      </w:ins>
      <w:r w:rsidRPr="009553C9">
        <w:rPr>
          <w:lang w:eastAsia="it-IT"/>
        </w:rPr>
        <w:t>binary codes and data addresses. From a</w:t>
      </w:r>
      <w:del w:id="606" w:author="Author" w:date="2023-07-20T23:09:00Z">
        <w:r w:rsidRPr="009553C9" w:rsidDel="00A51BB0">
          <w:rPr>
            <w:lang w:eastAsia="it-IT"/>
          </w:rPr>
          <w:delText>n</w:delText>
        </w:r>
      </w:del>
      <w:r w:rsidRPr="009553C9">
        <w:rPr>
          <w:lang w:eastAsia="it-IT"/>
        </w:rPr>
        <w:t xml:space="preserve"> historical viewpoint</w:t>
      </w:r>
      <w:ins w:id="607" w:author="Author" w:date="2023-07-20T23:09:00Z">
        <w:r w:rsidR="00A51BB0">
          <w:rPr>
            <w:lang w:eastAsia="it-IT"/>
          </w:rPr>
          <w:t>,</w:t>
        </w:r>
      </w:ins>
      <w:r w:rsidRPr="009553C9">
        <w:rPr>
          <w:lang w:eastAsia="it-IT"/>
        </w:rPr>
        <w:t xml:space="preserve"> Kathleen Booth is recognized as the inventor of the first assembly language in 1947. In late 1948, David Wheeler developed the first assembler program for the </w:t>
      </w:r>
      <w:del w:id="608" w:author="Author" w:date="2023-07-20T23:11:00Z">
        <w:r w:rsidRPr="009553C9" w:rsidDel="00A51BB0">
          <w:rPr>
            <w:i/>
            <w:iCs/>
            <w:lang w:eastAsia="it-IT"/>
          </w:rPr>
          <w:delText>Electronic Delay Storage Automatic Calculator</w:delText>
        </w:r>
        <w:r w:rsidRPr="009553C9" w:rsidDel="00A51BB0">
          <w:rPr>
            <w:lang w:eastAsia="it-IT"/>
          </w:rPr>
          <w:delText xml:space="preserve"> (</w:delText>
        </w:r>
      </w:del>
      <w:r w:rsidRPr="009553C9">
        <w:rPr>
          <w:lang w:eastAsia="it-IT"/>
        </w:rPr>
        <w:t>EDSAC</w:t>
      </w:r>
      <w:del w:id="609" w:author="Author" w:date="2023-07-20T23:11:00Z">
        <w:r w:rsidRPr="009553C9" w:rsidDel="00A51BB0">
          <w:rPr>
            <w:lang w:eastAsia="it-IT"/>
          </w:rPr>
          <w:delText>)</w:delText>
        </w:r>
      </w:del>
      <w:r w:rsidRPr="009553C9">
        <w:rPr>
          <w:lang w:eastAsia="it-IT"/>
        </w:rPr>
        <w:t xml:space="preserve"> and integrated it into the computer bootstrap program. For </w:t>
      </w:r>
      <w:del w:id="610" w:author="Author" w:date="2023-07-20T23:11:00Z">
        <w:r w:rsidRPr="009553C9" w:rsidDel="00407538">
          <w:rPr>
            <w:lang w:eastAsia="it-IT"/>
          </w:rPr>
          <w:delText xml:space="preserve">about </w:delText>
        </w:r>
      </w:del>
      <w:ins w:id="611" w:author="Author" w:date="2023-07-20T23:11:00Z">
        <w:r w:rsidR="00407538">
          <w:rPr>
            <w:lang w:eastAsia="it-IT"/>
          </w:rPr>
          <w:t>around</w:t>
        </w:r>
        <w:r w:rsidR="00407538" w:rsidRPr="009553C9">
          <w:rPr>
            <w:lang w:eastAsia="it-IT"/>
          </w:rPr>
          <w:t xml:space="preserve"> </w:t>
        </w:r>
        <w:r w:rsidR="00407538">
          <w:rPr>
            <w:lang w:eastAsia="it-IT"/>
          </w:rPr>
          <w:t>an</w:t>
        </w:r>
      </w:ins>
      <w:r w:rsidRPr="009553C9">
        <w:rPr>
          <w:lang w:eastAsia="it-IT"/>
        </w:rPr>
        <w:t>other ten years algorithms in digital computer</w:t>
      </w:r>
      <w:ins w:id="612" w:author="Author" w:date="2023-07-20T23:12:00Z">
        <w:r w:rsidR="00407538">
          <w:rPr>
            <w:lang w:eastAsia="it-IT"/>
          </w:rPr>
          <w:t>s</w:t>
        </w:r>
      </w:ins>
      <w:r w:rsidRPr="009553C9">
        <w:rPr>
          <w:lang w:eastAsia="it-IT"/>
        </w:rPr>
        <w:t xml:space="preserve"> were coded using assembly languages. However, by the late 1950s the use of assembly languages had been replaced by the so-called high-level languages</w:t>
      </w:r>
      <w:del w:id="613" w:author="Author" w:date="2023-07-20T23:16:00Z">
        <w:r w:rsidRPr="009553C9" w:rsidDel="00407538">
          <w:rPr>
            <w:lang w:eastAsia="it-IT"/>
          </w:rPr>
          <w:delText xml:space="preserve">, </w:delText>
        </w:r>
      </w:del>
      <w:ins w:id="614" w:author="Author" w:date="2023-07-20T23:16:00Z">
        <w:r w:rsidR="00407538">
          <w:rPr>
            <w:lang w:eastAsia="it-IT"/>
          </w:rPr>
          <w:t>—</w:t>
        </w:r>
      </w:ins>
      <w:r w:rsidRPr="009553C9">
        <w:rPr>
          <w:lang w:eastAsia="it-IT"/>
        </w:rPr>
        <w:t xml:space="preserve">with the goal of improving programming productivity and guarantying portability of algorithms from one computer to another </w:t>
      </w:r>
      <w:del w:id="615" w:author="Author" w:date="2023-07-20T23:16:00Z">
        <w:r w:rsidRPr="009553C9" w:rsidDel="00407538">
          <w:rPr>
            <w:lang w:eastAsia="it-IT"/>
          </w:rPr>
          <w:delText xml:space="preserve">one </w:delText>
        </w:r>
      </w:del>
      <w:del w:id="616" w:author="Author" w:date="2023-07-20T23:13:00Z">
        <w:r w:rsidRPr="009553C9" w:rsidDel="00407538">
          <w:rPr>
            <w:lang w:eastAsia="it-IT"/>
          </w:rPr>
          <w:delText xml:space="preserve">having </w:delText>
        </w:r>
      </w:del>
      <w:ins w:id="617" w:author="Author" w:date="2023-07-20T23:13:00Z">
        <w:r w:rsidR="00407538">
          <w:rPr>
            <w:lang w:eastAsia="it-IT"/>
          </w:rPr>
          <w:t>with</w:t>
        </w:r>
        <w:r w:rsidR="00407538" w:rsidRPr="009553C9">
          <w:rPr>
            <w:lang w:eastAsia="it-IT"/>
          </w:rPr>
          <w:t xml:space="preserve"> </w:t>
        </w:r>
      </w:ins>
      <w:r w:rsidRPr="009553C9">
        <w:rPr>
          <w:lang w:eastAsia="it-IT"/>
        </w:rPr>
        <w:t>a different CPU. Today, assembly languages are still used for direct hardware manipulation</w:t>
      </w:r>
      <w:r w:rsidRPr="009553C9">
        <w:t xml:space="preserve"> </w:t>
      </w:r>
      <w:r w:rsidRPr="009553C9">
        <w:rPr>
          <w:lang w:eastAsia="it-IT"/>
        </w:rPr>
        <w:t>in modes unsupported by a higher-</w:t>
      </w:r>
      <w:r w:rsidRPr="009553C9">
        <w:rPr>
          <w:lang w:eastAsia="it-IT"/>
        </w:rPr>
        <w:lastRenderedPageBreak/>
        <w:t xml:space="preserve">level language, </w:t>
      </w:r>
      <w:del w:id="618" w:author="Author" w:date="2023-07-20T23:17:00Z">
        <w:r w:rsidRPr="009553C9" w:rsidDel="00407538">
          <w:rPr>
            <w:lang w:eastAsia="it-IT"/>
          </w:rPr>
          <w:delText xml:space="preserve">for </w:delText>
        </w:r>
      </w:del>
      <w:r w:rsidRPr="009553C9">
        <w:rPr>
          <w:lang w:eastAsia="it-IT"/>
        </w:rPr>
        <w:t xml:space="preserve">programming specific embedded hardware systems, </w:t>
      </w:r>
      <w:del w:id="619" w:author="Author" w:date="2023-07-20T23:17:00Z">
        <w:r w:rsidRPr="009553C9" w:rsidDel="00407538">
          <w:rPr>
            <w:lang w:eastAsia="it-IT"/>
          </w:rPr>
          <w:delText xml:space="preserve">for </w:delText>
        </w:r>
      </w:del>
      <w:r w:rsidRPr="009553C9">
        <w:rPr>
          <w:lang w:eastAsia="it-IT"/>
        </w:rPr>
        <w:t xml:space="preserve">accessing </w:t>
      </w:r>
      <w:del w:id="620" w:author="Author" w:date="2023-07-20T23:17:00Z">
        <w:r w:rsidRPr="009553C9" w:rsidDel="00407538">
          <w:rPr>
            <w:lang w:eastAsia="it-IT"/>
          </w:rPr>
          <w:delText xml:space="preserve">to </w:delText>
        </w:r>
      </w:del>
      <w:r w:rsidRPr="009553C9">
        <w:rPr>
          <w:lang w:eastAsia="it-IT"/>
        </w:rPr>
        <w:t xml:space="preserve">specialized processor instructions, or </w:t>
      </w:r>
      <w:del w:id="621" w:author="Author" w:date="2023-07-20T23:17:00Z">
        <w:r w:rsidRPr="009553C9" w:rsidDel="00407538">
          <w:rPr>
            <w:lang w:eastAsia="it-IT"/>
          </w:rPr>
          <w:delText xml:space="preserve">for </w:delText>
        </w:r>
      </w:del>
      <w:r w:rsidRPr="009553C9">
        <w:rPr>
          <w:lang w:eastAsia="it-IT"/>
        </w:rPr>
        <w:t>solving critical performance issues. For example, in operating systems development, where</w:t>
      </w:r>
      <w:del w:id="622" w:author="Author" w:date="2023-07-20T23:18:00Z">
        <w:r w:rsidRPr="009553C9" w:rsidDel="00407538">
          <w:rPr>
            <w:lang w:eastAsia="it-IT"/>
          </w:rPr>
          <w:delText>as</w:delText>
        </w:r>
      </w:del>
      <w:r w:rsidRPr="009553C9">
        <w:rPr>
          <w:lang w:eastAsia="it-IT"/>
        </w:rPr>
        <w:t xml:space="preserve"> from the early 1950s to </w:t>
      </w:r>
      <w:del w:id="623" w:author="Author" w:date="2023-07-20T23:18:00Z">
        <w:r w:rsidRPr="009553C9" w:rsidDel="00407538">
          <w:rPr>
            <w:lang w:eastAsia="it-IT"/>
          </w:rPr>
          <w:delText>toward</w:delText>
        </w:r>
      </w:del>
      <w:del w:id="624" w:author="Author" w:date="2023-07-20T21:55:00Z">
        <w:r w:rsidRPr="009553C9" w:rsidDel="00177756">
          <w:rPr>
            <w:lang w:eastAsia="it-IT"/>
          </w:rPr>
          <w:delText>s</w:delText>
        </w:r>
      </w:del>
      <w:del w:id="625" w:author="Author" w:date="2023-07-20T23:18:00Z">
        <w:r w:rsidRPr="009553C9" w:rsidDel="00407538">
          <w:rPr>
            <w:lang w:eastAsia="it-IT"/>
          </w:rPr>
          <w:delText xml:space="preserve"> </w:delText>
        </w:r>
      </w:del>
      <w:r w:rsidRPr="009553C9">
        <w:rPr>
          <w:lang w:eastAsia="it-IT"/>
        </w:rPr>
        <w:t>the end of the 1960s</w:t>
      </w:r>
      <w:del w:id="626" w:author="Author" w:date="2023-07-20T23:18:00Z">
        <w:r w:rsidRPr="009553C9" w:rsidDel="00407538">
          <w:rPr>
            <w:lang w:eastAsia="it-IT"/>
          </w:rPr>
          <w:delText>,</w:delText>
        </w:r>
      </w:del>
      <w:r w:rsidRPr="009553C9">
        <w:rPr>
          <w:lang w:eastAsia="it-IT"/>
        </w:rPr>
        <w:t xml:space="preserve"> most operating systems were entirely implemented using assembly languages, today only 1% </w:t>
      </w:r>
      <w:del w:id="627" w:author="Author" w:date="2023-07-20T23:18:00Z">
        <w:r w:rsidRPr="009553C9" w:rsidDel="00407538">
          <w:rPr>
            <w:lang w:eastAsia="it-IT"/>
          </w:rPr>
          <w:delText>or</w:delText>
        </w:r>
      </w:del>
      <w:ins w:id="628" w:author="Author" w:date="2023-07-20T23:18:00Z">
        <w:r w:rsidR="00407538">
          <w:rPr>
            <w:lang w:eastAsia="it-IT"/>
          </w:rPr>
          <w:t>to</w:t>
        </w:r>
      </w:ins>
      <w:r w:rsidRPr="009553C9">
        <w:rPr>
          <w:lang w:eastAsia="it-IT"/>
        </w:rPr>
        <w:t xml:space="preserve"> 2% of the operating system kernel code is written in assembly, the rest, that is</w:t>
      </w:r>
      <w:ins w:id="629" w:author="Author" w:date="2023-07-20T23:19:00Z">
        <w:r w:rsidR="00407538">
          <w:rPr>
            <w:lang w:eastAsia="it-IT"/>
          </w:rPr>
          <w:t>,</w:t>
        </w:r>
      </w:ins>
      <w:r w:rsidRPr="009553C9">
        <w:rPr>
          <w:lang w:eastAsia="it-IT"/>
        </w:rPr>
        <w:t xml:space="preserve"> more than 98%</w:t>
      </w:r>
      <w:ins w:id="630" w:author="Author" w:date="2023-07-20T23:19:00Z">
        <w:r w:rsidR="00407538">
          <w:rPr>
            <w:lang w:eastAsia="it-IT"/>
          </w:rPr>
          <w:t>,</w:t>
        </w:r>
      </w:ins>
      <w:r w:rsidRPr="009553C9">
        <w:rPr>
          <w:lang w:eastAsia="it-IT"/>
        </w:rPr>
        <w:t xml:space="preserve"> is written in high-level languages like C, C++, and Java.</w:t>
      </w:r>
    </w:p>
    <w:p w14:paraId="27B602F1" w14:textId="1AACE78F" w:rsidR="00777BC2" w:rsidRPr="009553C9" w:rsidRDefault="00777BC2" w:rsidP="00697DC6">
      <w:pPr>
        <w:pStyle w:val="IndentParagraph"/>
        <w:rPr>
          <w:lang w:eastAsia="it-IT"/>
        </w:rPr>
      </w:pPr>
      <w:r w:rsidRPr="009553C9">
        <w:rPr>
          <w:lang w:eastAsia="it-IT"/>
        </w:rPr>
        <w:t xml:space="preserve">It is worth </w:t>
      </w:r>
      <w:del w:id="631" w:author="Author" w:date="2023-07-20T23:19:00Z">
        <w:r w:rsidRPr="009553C9" w:rsidDel="00407538">
          <w:rPr>
            <w:lang w:eastAsia="it-IT"/>
          </w:rPr>
          <w:delText xml:space="preserve">to </w:delText>
        </w:r>
      </w:del>
      <w:r w:rsidRPr="009553C9">
        <w:rPr>
          <w:lang w:eastAsia="it-IT"/>
        </w:rPr>
        <w:t>mention</w:t>
      </w:r>
      <w:ins w:id="632" w:author="Author" w:date="2023-07-20T23:19:00Z">
        <w:r w:rsidR="00407538">
          <w:rPr>
            <w:lang w:eastAsia="it-IT"/>
          </w:rPr>
          <w:t>ing</w:t>
        </w:r>
      </w:ins>
      <w:r w:rsidRPr="009553C9">
        <w:rPr>
          <w:lang w:eastAsia="it-IT"/>
        </w:rPr>
        <w:t xml:space="preserve"> that the assembly language of the </w:t>
      </w:r>
      <w:r w:rsidRPr="009553C9">
        <w:rPr>
          <w:i/>
          <w:iCs/>
          <w:lang w:eastAsia="it-IT"/>
        </w:rPr>
        <w:t xml:space="preserve">Apollo Guidance Computer </w:t>
      </w:r>
      <w:r w:rsidRPr="009553C9">
        <w:rPr>
          <w:lang w:eastAsia="it-IT"/>
        </w:rPr>
        <w:t>(AGC)</w:t>
      </w:r>
      <w:r w:rsidRPr="009553C9">
        <w:t xml:space="preserve"> </w:t>
      </w:r>
      <w:r w:rsidRPr="009553C9">
        <w:rPr>
          <w:lang w:eastAsia="it-IT"/>
        </w:rPr>
        <w:t xml:space="preserve">produced for the Apollo program and installed on board each Apollo command module and Apollo Lunar Module </w:t>
      </w:r>
      <w:del w:id="633" w:author="Author" w:date="2023-07-20T23:20:00Z">
        <w:r w:rsidRPr="009553C9" w:rsidDel="00407538">
          <w:rPr>
            <w:lang w:eastAsia="it-IT"/>
          </w:rPr>
          <w:delText>has been</w:delText>
        </w:r>
      </w:del>
      <w:ins w:id="634" w:author="Author" w:date="2023-07-20T23:20:00Z">
        <w:r w:rsidR="00407538">
          <w:rPr>
            <w:lang w:eastAsia="it-IT"/>
          </w:rPr>
          <w:t>was</w:t>
        </w:r>
      </w:ins>
      <w:r w:rsidRPr="009553C9">
        <w:rPr>
          <w:lang w:eastAsia="it-IT"/>
        </w:rPr>
        <w:t xml:space="preserve"> the first programming language </w:t>
      </w:r>
      <w:ins w:id="635" w:author="Author" w:date="2023-07-20T23:21:00Z">
        <w:r w:rsidR="00417222">
          <w:rPr>
            <w:lang w:eastAsia="it-IT"/>
          </w:rPr>
          <w:t xml:space="preserve">to </w:t>
        </w:r>
      </w:ins>
      <w:r w:rsidRPr="009553C9">
        <w:rPr>
          <w:lang w:eastAsia="it-IT"/>
        </w:rPr>
        <w:t>land</w:t>
      </w:r>
      <w:del w:id="636" w:author="Author" w:date="2023-07-20T23:21:00Z">
        <w:r w:rsidRPr="009553C9" w:rsidDel="00417222">
          <w:rPr>
            <w:lang w:eastAsia="it-IT"/>
          </w:rPr>
          <w:delText>ing</w:delText>
        </w:r>
      </w:del>
      <w:r w:rsidRPr="009553C9">
        <w:rPr>
          <w:lang w:eastAsia="it-IT"/>
        </w:rPr>
        <w:t xml:space="preserve"> on the Moon. On July 20, 1969, the algorithms that managed and steered </w:t>
      </w:r>
      <w:del w:id="637" w:author="Author" w:date="2023-08-07T20:20:00Z">
        <w:r w:rsidRPr="009553C9" w:rsidDel="009C722F">
          <w:rPr>
            <w:lang w:eastAsia="it-IT"/>
          </w:rPr>
          <w:delText xml:space="preserve">the </w:delText>
        </w:r>
      </w:del>
      <w:r w:rsidRPr="009553C9">
        <w:rPr>
          <w:lang w:eastAsia="it-IT"/>
        </w:rPr>
        <w:t>Apollo 11</w:t>
      </w:r>
      <w:del w:id="638" w:author="Author" w:date="2023-07-20T23:22:00Z">
        <w:r w:rsidRPr="009553C9" w:rsidDel="00417222">
          <w:rPr>
            <w:lang w:eastAsia="it-IT"/>
          </w:rPr>
          <w:delText>,</w:delText>
        </w:r>
      </w:del>
      <w:r w:rsidRPr="009553C9">
        <w:rPr>
          <w:lang w:eastAsia="it-IT"/>
        </w:rPr>
        <w:t xml:space="preserve"> landed on the Moon on board </w:t>
      </w:r>
      <w:del w:id="639" w:author="Author" w:date="2023-07-20T23:22:00Z">
        <w:r w:rsidRPr="009553C9" w:rsidDel="00417222">
          <w:rPr>
            <w:lang w:eastAsia="it-IT"/>
          </w:rPr>
          <w:delText xml:space="preserve">of </w:delText>
        </w:r>
      </w:del>
      <w:r w:rsidRPr="009553C9">
        <w:rPr>
          <w:lang w:eastAsia="it-IT"/>
        </w:rPr>
        <w:t>the Eagle lunar module</w:t>
      </w:r>
      <w:del w:id="640" w:author="Author" w:date="2023-07-20T23:22:00Z">
        <w:r w:rsidRPr="009553C9" w:rsidDel="00417222">
          <w:rPr>
            <w:lang w:eastAsia="it-IT"/>
          </w:rPr>
          <w:delText>,</w:delText>
        </w:r>
      </w:del>
      <w:r w:rsidRPr="009553C9">
        <w:rPr>
          <w:lang w:eastAsia="it-IT"/>
        </w:rPr>
        <w:t xml:space="preserve"> together with Neil Armstrong and Buzz Aldrin. The software of the A</w:t>
      </w:r>
      <w:ins w:id="641" w:author="Author" w:date="2023-07-20T23:23:00Z">
        <w:r w:rsidR="00417222">
          <w:rPr>
            <w:lang w:eastAsia="it-IT"/>
          </w:rPr>
          <w:t>G</w:t>
        </w:r>
      </w:ins>
      <w:r w:rsidRPr="009553C9">
        <w:rPr>
          <w:lang w:eastAsia="it-IT"/>
        </w:rPr>
        <w:t>C</w:t>
      </w:r>
      <w:del w:id="642" w:author="Author" w:date="2023-07-20T23:23:00Z">
        <w:r w:rsidRPr="009553C9" w:rsidDel="00417222">
          <w:rPr>
            <w:lang w:eastAsia="it-IT"/>
          </w:rPr>
          <w:delText>G</w:delText>
        </w:r>
      </w:del>
      <w:r w:rsidRPr="009553C9">
        <w:rPr>
          <w:lang w:eastAsia="it-IT"/>
        </w:rPr>
        <w:t xml:space="preserve"> contained about 145,000 lines of code and was implemented by a team of 350 programmers </w:t>
      </w:r>
      <w:ins w:id="643" w:author="Author" w:date="2023-07-20T23:23:00Z">
        <w:r w:rsidR="00417222">
          <w:rPr>
            <w:lang w:eastAsia="it-IT"/>
          </w:rPr>
          <w:t>h</w:t>
        </w:r>
      </w:ins>
      <w:del w:id="644" w:author="Author" w:date="2023-07-20T23:23:00Z">
        <w:r w:rsidRPr="009553C9" w:rsidDel="00417222">
          <w:rPr>
            <w:lang w:eastAsia="it-IT"/>
          </w:rPr>
          <w:delText>l</w:delText>
        </w:r>
      </w:del>
      <w:r w:rsidRPr="009553C9">
        <w:rPr>
          <w:lang w:eastAsia="it-IT"/>
        </w:rPr>
        <w:t xml:space="preserve">eaded by Margaret Hamilton. She was the director of the Software Engineering Division of the MIT Instrumentation Laboratory, where the software for NASA's Apollo program was developed. Despite its complexity and </w:t>
      </w:r>
      <w:del w:id="645" w:author="Author" w:date="2023-07-20T23:23:00Z">
        <w:r w:rsidRPr="009553C9" w:rsidDel="00417222">
          <w:rPr>
            <w:lang w:eastAsia="it-IT"/>
          </w:rPr>
          <w:delText xml:space="preserve">its </w:delText>
        </w:r>
      </w:del>
      <w:r w:rsidRPr="009553C9">
        <w:rPr>
          <w:lang w:eastAsia="it-IT"/>
        </w:rPr>
        <w:t>very long list</w:t>
      </w:r>
      <w:del w:id="646" w:author="Author" w:date="2023-07-20T23:23:00Z">
        <w:r w:rsidRPr="009553C9" w:rsidDel="00417222">
          <w:rPr>
            <w:lang w:eastAsia="it-IT"/>
          </w:rPr>
          <w:delText>ing</w:delText>
        </w:r>
      </w:del>
      <w:r w:rsidRPr="009553C9">
        <w:rPr>
          <w:lang w:eastAsia="it-IT"/>
        </w:rPr>
        <w:t xml:space="preserve"> of instructions, </w:t>
      </w:r>
      <w:commentRangeStart w:id="647"/>
      <w:ins w:id="648" w:author="Author" w:date="2023-07-20T23:24:00Z">
        <w:r w:rsidR="00417222">
          <w:rPr>
            <w:lang w:eastAsia="it-IT"/>
          </w:rPr>
          <w:t xml:space="preserve">no </w:t>
        </w:r>
      </w:ins>
      <w:commentRangeEnd w:id="647"/>
      <w:ins w:id="649" w:author="Author" w:date="2023-07-20T23:25:00Z">
        <w:r w:rsidR="00417222">
          <w:rPr>
            <w:rStyle w:val="CommentReference"/>
          </w:rPr>
          <w:commentReference w:id="647"/>
        </w:r>
      </w:ins>
      <w:r w:rsidRPr="009553C9">
        <w:rPr>
          <w:lang w:eastAsia="it-IT"/>
        </w:rPr>
        <w:t>bugs were ever known to have occurred during any Apollo mission</w:t>
      </w:r>
      <w:del w:id="650" w:author="Author" w:date="2023-07-20T23:25:00Z">
        <w:r w:rsidRPr="009553C9" w:rsidDel="00417222">
          <w:rPr>
            <w:lang w:eastAsia="it-IT"/>
          </w:rPr>
          <w:delText>s</w:delText>
        </w:r>
      </w:del>
      <w:r w:rsidRPr="009553C9">
        <w:rPr>
          <w:lang w:eastAsia="it-IT"/>
        </w:rPr>
        <w:t>.</w:t>
      </w:r>
    </w:p>
    <w:p w14:paraId="47E369B0" w14:textId="5F3B74EC" w:rsidR="00777BC2" w:rsidRPr="009553C9" w:rsidRDefault="00777BC2" w:rsidP="00697DC6">
      <w:pPr>
        <w:pStyle w:val="Heading1"/>
      </w:pPr>
      <w:r w:rsidRPr="009553C9">
        <w:t>2.5 High-</w:t>
      </w:r>
      <w:del w:id="651" w:author="PDMR5" w:date="2023-06-07T16:29:00Z">
        <w:r w:rsidRPr="009553C9" w:rsidDel="000F600D">
          <w:delText>l</w:delText>
        </w:r>
      </w:del>
      <w:ins w:id="652" w:author="PDMR5" w:date="2023-06-07T16:29:00Z">
        <w:r w:rsidR="000F600D" w:rsidRPr="009553C9">
          <w:t>L</w:t>
        </w:r>
      </w:ins>
      <w:r w:rsidRPr="009553C9">
        <w:t xml:space="preserve">evel </w:t>
      </w:r>
      <w:del w:id="653" w:author="PDMR5" w:date="2023-06-07T16:29:00Z">
        <w:r w:rsidRPr="009553C9" w:rsidDel="000F600D">
          <w:delText>l</w:delText>
        </w:r>
      </w:del>
      <w:ins w:id="654" w:author="PDMR5" w:date="2023-06-07T16:29:00Z">
        <w:r w:rsidR="000F600D" w:rsidRPr="009553C9">
          <w:t>L</w:t>
        </w:r>
      </w:ins>
      <w:r w:rsidRPr="009553C9">
        <w:t xml:space="preserve">anguages, </w:t>
      </w:r>
      <w:ins w:id="655" w:author="PDMR5" w:date="2023-06-07T16:29:00Z">
        <w:r w:rsidR="000F600D" w:rsidRPr="009553C9">
          <w:t>C</w:t>
        </w:r>
      </w:ins>
      <w:del w:id="656" w:author="PDMR5" w:date="2023-06-07T16:29:00Z">
        <w:r w:rsidRPr="009553C9" w:rsidDel="000F600D">
          <w:delText>c</w:delText>
        </w:r>
      </w:del>
      <w:r w:rsidRPr="009553C9">
        <w:t xml:space="preserve">oncepts, and </w:t>
      </w:r>
      <w:ins w:id="657" w:author="PDMR5" w:date="2023-06-07T16:29:00Z">
        <w:r w:rsidR="000F600D" w:rsidRPr="009553C9">
          <w:t>E</w:t>
        </w:r>
      </w:ins>
      <w:del w:id="658" w:author="PDMR5" w:date="2023-06-07T16:29:00Z">
        <w:r w:rsidRPr="009553C9" w:rsidDel="000F600D">
          <w:delText>e</w:delText>
        </w:r>
      </w:del>
      <w:r w:rsidRPr="009553C9">
        <w:t>volution</w:t>
      </w:r>
    </w:p>
    <w:p w14:paraId="7A5A55DB" w14:textId="20C9E886" w:rsidR="00777BC2" w:rsidRPr="009553C9" w:rsidRDefault="00777BC2" w:rsidP="00697DC6">
      <w:pPr>
        <w:pStyle w:val="Paragraph"/>
        <w:rPr>
          <w:lang w:eastAsia="it-IT"/>
        </w:rPr>
      </w:pPr>
      <w:r w:rsidRPr="009553C9">
        <w:rPr>
          <w:lang w:eastAsia="it-IT"/>
        </w:rPr>
        <w:t xml:space="preserve">A simple way </w:t>
      </w:r>
      <w:del w:id="659" w:author="Author" w:date="2023-07-20T23:26:00Z">
        <w:r w:rsidRPr="009553C9" w:rsidDel="00417222">
          <w:rPr>
            <w:lang w:eastAsia="it-IT"/>
          </w:rPr>
          <w:delText xml:space="preserve">often used </w:delText>
        </w:r>
      </w:del>
      <w:r w:rsidRPr="009553C9">
        <w:rPr>
          <w:lang w:eastAsia="it-IT"/>
        </w:rPr>
        <w:t>to classify programming languages is to divide them between low-level and high-level languages. Low-level programming languages provide little or no abstraction from a computer's instruction set architecture. Their instructions are very simple and hard to read</w:t>
      </w:r>
      <w:ins w:id="660" w:author="Author" w:date="2023-07-20T23:27:00Z">
        <w:r w:rsidR="00417222">
          <w:rPr>
            <w:lang w:eastAsia="it-IT"/>
          </w:rPr>
          <w:t xml:space="preserve"> (for humans)</w:t>
        </w:r>
      </w:ins>
      <w:r w:rsidRPr="009553C9">
        <w:rPr>
          <w:lang w:eastAsia="it-IT"/>
        </w:rPr>
        <w:t xml:space="preserve">. Machine languages and assembly languages belong to this class. Low-level languages can be considered as being close to the hardware operations and far away from human languages. Programs written in low-level programming languages do not provide a good abstraction from hardware and are generally non-portable from </w:t>
      </w:r>
      <w:del w:id="661" w:author="Author" w:date="2023-07-20T23:28:00Z">
        <w:r w:rsidRPr="009553C9" w:rsidDel="00417222">
          <w:rPr>
            <w:lang w:eastAsia="it-IT"/>
          </w:rPr>
          <w:delText>a</w:delText>
        </w:r>
      </w:del>
      <w:ins w:id="662" w:author="Author" w:date="2023-07-20T23:28:00Z">
        <w:r w:rsidR="00417222">
          <w:rPr>
            <w:lang w:eastAsia="it-IT"/>
          </w:rPr>
          <w:t>one</w:t>
        </w:r>
      </w:ins>
      <w:r w:rsidRPr="009553C9">
        <w:rPr>
          <w:lang w:eastAsia="it-IT"/>
        </w:rPr>
        <w:t xml:space="preserve"> system architecture to another. On the other hand, high-level programming languages provide abstraction from the details of the computer hardware and offer a way to express algorithms in a style similar to human languages. In fact, they use human language names, lexicon, and syntax, making the process of programming an algorithm easier, faster, and more readable than when a lower-level programming language is used. Different high-level languages provide diverse levels of abstraction that allow a programmer to be detached from the machine hardware details. The use of high-level languages in coding algorithms often results in lower performance because each high-level instruction must be translated (by a compiler or an interpreter) to a sequence of </w:t>
      </w:r>
      <w:r w:rsidRPr="009553C9">
        <w:rPr>
          <w:lang w:eastAsia="it-IT"/>
        </w:rPr>
        <w:lastRenderedPageBreak/>
        <w:t>machine language instructions. However, the benefits in terms of productivity, portability, modifiability, and readability are so significant that they are the most used languages today.</w:t>
      </w:r>
    </w:p>
    <w:p w14:paraId="769CB95A" w14:textId="39E52104" w:rsidR="00777BC2" w:rsidRPr="009553C9" w:rsidRDefault="00777BC2">
      <w:pPr>
        <w:pStyle w:val="IndentParagraph"/>
        <w:rPr>
          <w:lang w:eastAsia="it-IT"/>
        </w:rPr>
        <w:pPrChange w:id="663" w:author="PDMR5" w:date="2023-06-07T16:55:00Z">
          <w:pPr>
            <w:spacing w:before="100" w:beforeAutospacing="1" w:after="100" w:afterAutospacing="1"/>
          </w:pPr>
        </w:pPrChange>
      </w:pPr>
      <w:r w:rsidRPr="009553C9">
        <w:rPr>
          <w:lang w:eastAsia="it-IT"/>
        </w:rPr>
        <w:t>A compiler is a program designed to translate code written in one high-level program</w:t>
      </w:r>
      <w:r w:rsidRPr="009553C9">
        <w:rPr>
          <w:rStyle w:val="IndentParagraphChar"/>
        </w:rPr>
        <w:t>m</w:t>
      </w:r>
      <w:r w:rsidRPr="009553C9">
        <w:rPr>
          <w:lang w:eastAsia="it-IT"/>
        </w:rPr>
        <w:t>ing language (the “source language”) into another language (the “target language”)</w:t>
      </w:r>
      <w:ins w:id="664" w:author="Author" w:date="2023-07-20T23:30:00Z">
        <w:r w:rsidR="00417222">
          <w:rPr>
            <w:lang w:eastAsia="it-IT"/>
          </w:rPr>
          <w:t>,</w:t>
        </w:r>
      </w:ins>
      <w:r w:rsidRPr="009553C9">
        <w:rPr>
          <w:lang w:eastAsia="it-IT"/>
        </w:rPr>
        <w:t xml:space="preserve"> </w:t>
      </w:r>
      <w:del w:id="665" w:author="Author" w:date="2023-07-20T23:35:00Z">
        <w:r w:rsidRPr="009553C9" w:rsidDel="004E26DA">
          <w:rPr>
            <w:lang w:eastAsia="it-IT"/>
          </w:rPr>
          <w:delText xml:space="preserve">that </w:delText>
        </w:r>
      </w:del>
      <w:r w:rsidRPr="009553C9">
        <w:rPr>
          <w:lang w:eastAsia="it-IT"/>
        </w:rPr>
        <w:t xml:space="preserve">typically </w:t>
      </w:r>
      <w:del w:id="666" w:author="Author" w:date="2023-07-20T23:35:00Z">
        <w:r w:rsidRPr="009553C9" w:rsidDel="004E26DA">
          <w:rPr>
            <w:lang w:eastAsia="it-IT"/>
          </w:rPr>
          <w:delText xml:space="preserve">is </w:delText>
        </w:r>
      </w:del>
      <w:r w:rsidRPr="009553C9">
        <w:rPr>
          <w:lang w:eastAsia="it-IT"/>
        </w:rPr>
        <w:t>low level (e.g., assembly language</w:t>
      </w:r>
      <w:del w:id="667" w:author="Author" w:date="2023-07-20T23:30:00Z">
        <w:r w:rsidRPr="009553C9" w:rsidDel="00417222">
          <w:rPr>
            <w:lang w:eastAsia="it-IT"/>
          </w:rPr>
          <w:delText>,</w:delText>
        </w:r>
      </w:del>
      <w:r w:rsidRPr="009553C9">
        <w:rPr>
          <w:lang w:eastAsia="it-IT"/>
        </w:rPr>
        <w:t xml:space="preserve"> or machine code)</w:t>
      </w:r>
      <w:ins w:id="668" w:author="Author" w:date="2023-07-20T23:30:00Z">
        <w:r w:rsidR="00417222">
          <w:rPr>
            <w:lang w:eastAsia="it-IT"/>
          </w:rPr>
          <w:t>,</w:t>
        </w:r>
      </w:ins>
      <w:r w:rsidRPr="009553C9">
        <w:rPr>
          <w:lang w:eastAsia="it-IT"/>
        </w:rPr>
        <w:t xml:space="preserve"> to create an executable program that can be executed by a given CPU or a class of CPUs sharing hardware features. Among the main tasks of a compiler is to control the correctness of the source code through lexical, syntax</w:t>
      </w:r>
      <w:ins w:id="669" w:author="Author" w:date="2023-07-20T23:31:00Z">
        <w:r w:rsidR="00417222">
          <w:rPr>
            <w:lang w:eastAsia="it-IT"/>
          </w:rPr>
          <w:t>,</w:t>
        </w:r>
      </w:ins>
      <w:r w:rsidRPr="009553C9">
        <w:rPr>
          <w:lang w:eastAsia="it-IT"/>
        </w:rPr>
        <w:t xml:space="preserve"> and semantic analysis and the production of the executable code. On the other hand, an interpreter is a software program that analyzes each single instruction of a program (generally coded in a high-level language) and directly executes it without requiring it </w:t>
      </w:r>
      <w:del w:id="670" w:author="Author" w:date="2023-07-20T23:36:00Z">
        <w:r w:rsidRPr="009553C9" w:rsidDel="004E26DA">
          <w:rPr>
            <w:lang w:eastAsia="it-IT"/>
          </w:rPr>
          <w:delText xml:space="preserve">previously </w:delText>
        </w:r>
      </w:del>
      <w:r w:rsidRPr="009553C9">
        <w:rPr>
          <w:lang w:eastAsia="it-IT"/>
        </w:rPr>
        <w:t xml:space="preserve">to </w:t>
      </w:r>
      <w:ins w:id="671" w:author="Author" w:date="2023-07-20T23:36:00Z">
        <w:r w:rsidR="004E26DA" w:rsidRPr="009553C9">
          <w:rPr>
            <w:lang w:eastAsia="it-IT"/>
          </w:rPr>
          <w:t xml:space="preserve">previously </w:t>
        </w:r>
      </w:ins>
      <w:r w:rsidRPr="009553C9">
        <w:rPr>
          <w:lang w:eastAsia="it-IT"/>
        </w:rPr>
        <w:t>have been compiled into a machine language program. If an instruction is incorrect, the interpreter stops the program execution, and the next instructions will not be executed. An interpreter generally use</w:t>
      </w:r>
      <w:ins w:id="672" w:author="Author" w:date="2023-07-20T23:37:00Z">
        <w:r w:rsidR="004E26DA">
          <w:rPr>
            <w:lang w:eastAsia="it-IT"/>
          </w:rPr>
          <w:t>s</w:t>
        </w:r>
      </w:ins>
      <w:r w:rsidRPr="009553C9">
        <w:rPr>
          <w:lang w:eastAsia="it-IT"/>
        </w:rPr>
        <w:t xml:space="preserve"> different strategies for program execution as follows:</w:t>
      </w:r>
    </w:p>
    <w:p w14:paraId="757FA934" w14:textId="77777777" w:rsidR="00777BC2" w:rsidRPr="009553C9" w:rsidRDefault="00777BC2" w:rsidP="00697DC6">
      <w:pPr>
        <w:pStyle w:val="BullList1"/>
        <w:rPr>
          <w:lang w:eastAsia="it-IT"/>
        </w:rPr>
      </w:pPr>
      <w:r w:rsidRPr="009553C9">
        <w:rPr>
          <w:lang w:eastAsia="it-IT"/>
        </w:rPr>
        <w:t>Analyze sequentially the program source code and execute its instructions directly.</w:t>
      </w:r>
    </w:p>
    <w:p w14:paraId="3D8B254E" w14:textId="77777777" w:rsidR="00777BC2" w:rsidRPr="009553C9" w:rsidRDefault="00777BC2" w:rsidP="00697DC6">
      <w:pPr>
        <w:pStyle w:val="BullList1"/>
        <w:rPr>
          <w:lang w:eastAsia="it-IT"/>
        </w:rPr>
      </w:pPr>
      <w:r w:rsidRPr="009553C9">
        <w:rPr>
          <w:lang w:eastAsia="it-IT"/>
        </w:rPr>
        <w:t>Translate code into an intermediate representation (or object code) and immediately execute that.</w:t>
      </w:r>
    </w:p>
    <w:p w14:paraId="1E22ED17" w14:textId="17B25FB0" w:rsidR="00777BC2" w:rsidRPr="009553C9" w:rsidRDefault="00777BC2" w:rsidP="00697DC6">
      <w:pPr>
        <w:pStyle w:val="IndentParagraph"/>
        <w:rPr>
          <w:lang w:eastAsia="it-IT"/>
        </w:rPr>
      </w:pPr>
      <w:r w:rsidRPr="009553C9">
        <w:rPr>
          <w:lang w:eastAsia="it-IT"/>
        </w:rPr>
        <w:t>An interpret</w:t>
      </w:r>
      <w:ins w:id="673" w:author="Author" w:date="2023-07-20T23:37:00Z">
        <w:r w:rsidR="004E26DA">
          <w:rPr>
            <w:lang w:eastAsia="it-IT"/>
          </w:rPr>
          <w:t>er</w:t>
        </w:r>
      </w:ins>
      <w:r w:rsidRPr="009553C9">
        <w:rPr>
          <w:lang w:eastAsia="it-IT"/>
        </w:rPr>
        <w:t xml:space="preserve"> </w:t>
      </w:r>
      <w:ins w:id="674" w:author="Author" w:date="2023-07-20T23:37:00Z">
        <w:r w:rsidR="004E26DA">
          <w:rPr>
            <w:lang w:eastAsia="it-IT"/>
          </w:rPr>
          <w:t xml:space="preserve">can </w:t>
        </w:r>
      </w:ins>
      <w:r w:rsidRPr="009553C9">
        <w:rPr>
          <w:lang w:eastAsia="it-IT"/>
        </w:rPr>
        <w:t>sometime</w:t>
      </w:r>
      <w:ins w:id="675" w:author="Author" w:date="2023-07-20T23:38:00Z">
        <w:r w:rsidR="004E26DA">
          <w:rPr>
            <w:lang w:eastAsia="it-IT"/>
          </w:rPr>
          <w:t>s</w:t>
        </w:r>
      </w:ins>
      <w:r w:rsidRPr="009553C9">
        <w:rPr>
          <w:lang w:eastAsia="it-IT"/>
        </w:rPr>
        <w:t xml:space="preserve"> </w:t>
      </w:r>
      <w:del w:id="676" w:author="Author" w:date="2023-07-20T23:38:00Z">
        <w:r w:rsidRPr="009553C9" w:rsidDel="004E26DA">
          <w:rPr>
            <w:lang w:eastAsia="it-IT"/>
          </w:rPr>
          <w:delText xml:space="preserve">can </w:delText>
        </w:r>
      </w:del>
      <w:r w:rsidRPr="009553C9">
        <w:rPr>
          <w:lang w:eastAsia="it-IT"/>
        </w:rPr>
        <w:t>be used together with a compiler. For example, when pre</w:t>
      </w:r>
      <w:ins w:id="677" w:author="Author" w:date="2023-08-07T20:27:00Z">
        <w:r w:rsidR="009C722F">
          <w:rPr>
            <w:lang w:eastAsia="it-IT"/>
          </w:rPr>
          <w:t>-</w:t>
        </w:r>
      </w:ins>
      <w:r w:rsidRPr="009553C9">
        <w:rPr>
          <w:lang w:eastAsia="it-IT"/>
        </w:rPr>
        <w:t>compiled intermediate code (i.e., bytecode) produced by a compiler is passed to an interpreter to be executed. In this case</w:t>
      </w:r>
      <w:ins w:id="678" w:author="Author" w:date="2023-07-20T23:39:00Z">
        <w:r w:rsidR="004E26DA">
          <w:rPr>
            <w:lang w:eastAsia="it-IT"/>
          </w:rPr>
          <w:t>,</w:t>
        </w:r>
      </w:ins>
      <w:r w:rsidRPr="009553C9">
        <w:rPr>
          <w:lang w:eastAsia="it-IT"/>
        </w:rPr>
        <w:t xml:space="preserve"> the interpreter is able to read each bytecode instruction and executes it.</w:t>
      </w:r>
    </w:p>
    <w:p w14:paraId="3CEE5755" w14:textId="3DE2D48A" w:rsidR="00777BC2" w:rsidRPr="009553C9" w:rsidRDefault="00777BC2" w:rsidP="00697DC6">
      <w:pPr>
        <w:pStyle w:val="IndentParagraph"/>
        <w:rPr>
          <w:lang w:eastAsia="it-IT"/>
        </w:rPr>
      </w:pPr>
      <w:r w:rsidRPr="009553C9">
        <w:rPr>
          <w:lang w:eastAsia="it-IT"/>
        </w:rPr>
        <w:t>While</w:t>
      </w:r>
      <w:del w:id="679" w:author="Author" w:date="2023-07-20T23:40:00Z">
        <w:r w:rsidRPr="009553C9" w:rsidDel="004E26DA">
          <w:rPr>
            <w:lang w:eastAsia="it-IT"/>
          </w:rPr>
          <w:delText xml:space="preserve"> in the first decades of computers,</w:delText>
        </w:r>
      </w:del>
      <w:r w:rsidRPr="009553C9">
        <w:rPr>
          <w:lang w:eastAsia="it-IT"/>
        </w:rPr>
        <w:t xml:space="preserve"> programs were developed in machine or assembly languages</w:t>
      </w:r>
      <w:ins w:id="680" w:author="Author" w:date="2023-07-20T23:40:00Z">
        <w:r w:rsidR="004E26DA" w:rsidRPr="004E26DA">
          <w:rPr>
            <w:lang w:eastAsia="it-IT"/>
          </w:rPr>
          <w:t xml:space="preserve"> </w:t>
        </w:r>
        <w:r w:rsidR="004E26DA" w:rsidRPr="009553C9">
          <w:rPr>
            <w:lang w:eastAsia="it-IT"/>
          </w:rPr>
          <w:t xml:space="preserve">in the first </w:t>
        </w:r>
        <w:r w:rsidR="004E26DA">
          <w:rPr>
            <w:lang w:eastAsia="it-IT"/>
          </w:rPr>
          <w:t xml:space="preserve">few </w:t>
        </w:r>
        <w:r w:rsidR="004E26DA" w:rsidRPr="009553C9">
          <w:rPr>
            <w:lang w:eastAsia="it-IT"/>
          </w:rPr>
          <w:t xml:space="preserve">decades of </w:t>
        </w:r>
        <w:r w:rsidR="004E26DA">
          <w:rPr>
            <w:lang w:eastAsia="it-IT"/>
          </w:rPr>
          <w:t xml:space="preserve">the </w:t>
        </w:r>
        <w:r w:rsidR="004E26DA" w:rsidRPr="009553C9">
          <w:rPr>
            <w:lang w:eastAsia="it-IT"/>
          </w:rPr>
          <w:t>computer</w:t>
        </w:r>
        <w:r w:rsidR="004E26DA">
          <w:rPr>
            <w:lang w:eastAsia="it-IT"/>
          </w:rPr>
          <w:t xml:space="preserve"> age</w:t>
        </w:r>
      </w:ins>
      <w:r w:rsidRPr="009553C9">
        <w:rPr>
          <w:lang w:eastAsia="it-IT"/>
        </w:rPr>
        <w:t xml:space="preserve">, today most of the software applications </w:t>
      </w:r>
      <w:ins w:id="681" w:author="Author" w:date="2023-07-20T23:41:00Z">
        <w:r w:rsidR="004E26DA">
          <w:rPr>
            <w:lang w:eastAsia="it-IT"/>
          </w:rPr>
          <w:t>are</w:t>
        </w:r>
      </w:ins>
      <w:del w:id="682" w:author="Author" w:date="2023-07-20T23:41:00Z">
        <w:r w:rsidRPr="009553C9" w:rsidDel="004E26DA">
          <w:rPr>
            <w:lang w:eastAsia="it-IT"/>
          </w:rPr>
          <w:delText>is</w:delText>
        </w:r>
      </w:del>
      <w:r w:rsidRPr="009553C9">
        <w:rPr>
          <w:lang w:eastAsia="it-IT"/>
        </w:rPr>
        <w:t xml:space="preserve"> implemented in high-level interpreted and/or compiled languages. The first </w:t>
      </w:r>
      <w:del w:id="683" w:author="Author" w:date="2023-07-20T23:42:00Z">
        <w:r w:rsidRPr="009553C9" w:rsidDel="004E26DA">
          <w:rPr>
            <w:lang w:eastAsia="it-IT"/>
          </w:rPr>
          <w:delText xml:space="preserve">largely </w:delText>
        </w:r>
      </w:del>
      <w:ins w:id="684" w:author="Author" w:date="2023-07-20T23:42:00Z">
        <w:r w:rsidR="004E26DA">
          <w:rPr>
            <w:lang w:eastAsia="it-IT"/>
          </w:rPr>
          <w:t>commonly</w:t>
        </w:r>
        <w:r w:rsidR="004E26DA" w:rsidRPr="009553C9">
          <w:rPr>
            <w:lang w:eastAsia="it-IT"/>
          </w:rPr>
          <w:t xml:space="preserve"> </w:t>
        </w:r>
      </w:ins>
      <w:r w:rsidRPr="009553C9">
        <w:rPr>
          <w:lang w:eastAsia="it-IT"/>
        </w:rPr>
        <w:t>used high-level programming language was FORTRAN (FORmula TRAN</w:t>
      </w:r>
      <w:ins w:id="685" w:author="Author" w:date="2023-07-20T23:43:00Z">
        <w:r w:rsidR="004E26DA">
          <w:rPr>
            <w:lang w:eastAsia="it-IT"/>
          </w:rPr>
          <w:t>s</w:t>
        </w:r>
      </w:ins>
      <w:r w:rsidRPr="009553C9">
        <w:rPr>
          <w:lang w:eastAsia="it-IT"/>
        </w:rPr>
        <w:t>lator)</w:t>
      </w:r>
      <w:ins w:id="686" w:author="Author" w:date="2023-07-20T23:43:00Z">
        <w:r w:rsidR="004E26DA">
          <w:rPr>
            <w:lang w:eastAsia="it-IT"/>
          </w:rPr>
          <w:t>,</w:t>
        </w:r>
      </w:ins>
      <w:r w:rsidRPr="009553C9">
        <w:rPr>
          <w:lang w:eastAsia="it-IT"/>
        </w:rPr>
        <w:t xml:space="preserve"> a language designed in 1957 by a team led by John Backus at IBM. The FORTRAN language was developed for programming scientific, mathematical, and statistical algorithms, and, after about </w:t>
      </w:r>
      <w:ins w:id="687" w:author="Author" w:date="2023-07-20T23:43:00Z">
        <w:r w:rsidR="004E26DA">
          <w:rPr>
            <w:lang w:eastAsia="it-IT"/>
          </w:rPr>
          <w:t>70</w:t>
        </w:r>
      </w:ins>
      <w:del w:id="688" w:author="Author" w:date="2023-07-20T23:43:00Z">
        <w:r w:rsidRPr="009553C9" w:rsidDel="004E26DA">
          <w:rPr>
            <w:lang w:eastAsia="it-IT"/>
          </w:rPr>
          <w:delText>seventy</w:delText>
        </w:r>
      </w:del>
      <w:r w:rsidRPr="009553C9">
        <w:rPr>
          <w:lang w:eastAsia="it-IT"/>
        </w:rPr>
        <w:t xml:space="preserve"> years and several extended versions, </w:t>
      </w:r>
      <w:del w:id="689" w:author="Author" w:date="2023-07-20T23:44:00Z">
        <w:r w:rsidRPr="009553C9" w:rsidDel="004E26DA">
          <w:rPr>
            <w:lang w:eastAsia="it-IT"/>
          </w:rPr>
          <w:delText xml:space="preserve">this language </w:delText>
        </w:r>
      </w:del>
      <w:r w:rsidRPr="009553C9">
        <w:rPr>
          <w:lang w:eastAsia="it-IT"/>
        </w:rPr>
        <w:t>is still in use today for programming and executi</w:t>
      </w:r>
      <w:del w:id="690" w:author="Author" w:date="2023-07-20T23:44:00Z">
        <w:r w:rsidRPr="009553C9" w:rsidDel="004E26DA">
          <w:rPr>
            <w:lang w:eastAsia="it-IT"/>
          </w:rPr>
          <w:delText>o</w:delText>
        </w:r>
      </w:del>
      <w:r w:rsidRPr="009553C9">
        <w:rPr>
          <w:lang w:eastAsia="it-IT"/>
        </w:rPr>
        <w:t>n</w:t>
      </w:r>
      <w:ins w:id="691" w:author="Author" w:date="2023-07-20T23:44:00Z">
        <w:r w:rsidR="004E26DA">
          <w:rPr>
            <w:lang w:eastAsia="it-IT"/>
          </w:rPr>
          <w:t>g</w:t>
        </w:r>
      </w:ins>
      <w:r w:rsidRPr="009553C9">
        <w:rPr>
          <w:lang w:eastAsia="it-IT"/>
        </w:rPr>
        <w:t xml:space="preserve"> scientific applications. </w:t>
      </w:r>
      <w:del w:id="692" w:author="Author" w:date="2023-07-20T23:46:00Z">
        <w:r w:rsidRPr="009553C9" w:rsidDel="00FB6EA5">
          <w:rPr>
            <w:lang w:eastAsia="it-IT"/>
          </w:rPr>
          <w:delText>Indeed, b</w:delText>
        </w:r>
      </w:del>
      <w:ins w:id="693" w:author="Author" w:date="2023-07-20T23:46:00Z">
        <w:r w:rsidR="00FB6EA5">
          <w:rPr>
            <w:lang w:eastAsia="it-IT"/>
          </w:rPr>
          <w:t>B</w:t>
        </w:r>
      </w:ins>
      <w:r w:rsidRPr="009553C9">
        <w:rPr>
          <w:lang w:eastAsia="it-IT"/>
        </w:rPr>
        <w:t>efore IBM developed the FORTRAN language, other high-level languages like Plankalkül (Plan Calculus), Short</w:t>
      </w:r>
      <w:ins w:id="694" w:author="Author" w:date="2023-07-20T23:45:00Z">
        <w:r w:rsidR="00FB6EA5">
          <w:rPr>
            <w:lang w:eastAsia="it-IT"/>
          </w:rPr>
          <w:t xml:space="preserve"> C</w:t>
        </w:r>
      </w:ins>
      <w:del w:id="695" w:author="Author" w:date="2023-07-20T23:45:00Z">
        <w:r w:rsidRPr="009553C9" w:rsidDel="00FB6EA5">
          <w:rPr>
            <w:lang w:eastAsia="it-IT"/>
          </w:rPr>
          <w:delText>c</w:delText>
        </w:r>
      </w:del>
      <w:r w:rsidRPr="009553C9">
        <w:rPr>
          <w:lang w:eastAsia="it-IT"/>
        </w:rPr>
        <w:t xml:space="preserve">ode, and Autocode </w:t>
      </w:r>
      <w:del w:id="696" w:author="Author" w:date="2023-07-20T23:44:00Z">
        <w:r w:rsidRPr="009553C9" w:rsidDel="004E26DA">
          <w:rPr>
            <w:lang w:eastAsia="it-IT"/>
          </w:rPr>
          <w:delText>have been</w:delText>
        </w:r>
      </w:del>
      <w:ins w:id="697" w:author="Author" w:date="2023-07-20T23:44:00Z">
        <w:r w:rsidR="004E26DA">
          <w:rPr>
            <w:lang w:eastAsia="it-IT"/>
          </w:rPr>
          <w:t>were</w:t>
        </w:r>
      </w:ins>
      <w:r w:rsidRPr="009553C9">
        <w:rPr>
          <w:lang w:eastAsia="it-IT"/>
        </w:rPr>
        <w:t xml:space="preserve"> designed and partially implemented, although they were not used by many programmers. Examples of statements defined in FORTRAN and in the early high-level programming languages are the </w:t>
      </w:r>
      <w:r w:rsidRPr="009553C9">
        <w:rPr>
          <w:rFonts w:ascii="Courier New" w:hAnsi="Courier New" w:cs="Courier New"/>
          <w:lang w:eastAsia="it-IT"/>
        </w:rPr>
        <w:t>IF</w:t>
      </w:r>
      <w:r w:rsidRPr="009553C9">
        <w:rPr>
          <w:lang w:eastAsia="it-IT"/>
        </w:rPr>
        <w:t xml:space="preserve"> conditional statement, the </w:t>
      </w:r>
      <w:r w:rsidRPr="009553C9">
        <w:rPr>
          <w:rFonts w:ascii="Courier New" w:hAnsi="Courier New" w:cs="Courier New"/>
          <w:lang w:eastAsia="it-IT"/>
        </w:rPr>
        <w:t>READ</w:t>
      </w:r>
      <w:r w:rsidRPr="009553C9">
        <w:rPr>
          <w:lang w:eastAsia="it-IT"/>
        </w:rPr>
        <w:t xml:space="preserve"> and </w:t>
      </w:r>
      <w:r w:rsidRPr="009553C9">
        <w:rPr>
          <w:rFonts w:ascii="Courier New" w:hAnsi="Courier New" w:cs="Courier New"/>
          <w:lang w:eastAsia="it-IT"/>
        </w:rPr>
        <w:lastRenderedPageBreak/>
        <w:t>WRITE</w:t>
      </w:r>
      <w:r w:rsidRPr="009553C9">
        <w:rPr>
          <w:lang w:eastAsia="it-IT"/>
        </w:rPr>
        <w:t xml:space="preserve"> statements for input/output operations, the </w:t>
      </w:r>
      <w:r w:rsidRPr="009553C9">
        <w:rPr>
          <w:rFonts w:ascii="Courier New" w:hAnsi="Courier New" w:cs="Courier New"/>
          <w:lang w:eastAsia="it-IT"/>
          <w:rPrChange w:id="698" w:author="PDMR5" w:date="2023-06-07T17:02:00Z">
            <w:rPr>
              <w:lang w:eastAsia="it-IT"/>
            </w:rPr>
          </w:rPrChange>
        </w:rPr>
        <w:t>GO TO</w:t>
      </w:r>
      <w:r w:rsidRPr="009553C9">
        <w:rPr>
          <w:lang w:eastAsia="it-IT"/>
        </w:rPr>
        <w:t xml:space="preserve"> jump unconditional statement, and the </w:t>
      </w:r>
      <w:r w:rsidRPr="009553C9">
        <w:rPr>
          <w:rFonts w:ascii="Courier New" w:hAnsi="Courier New" w:cs="Courier New"/>
          <w:lang w:eastAsia="it-IT"/>
        </w:rPr>
        <w:t>DO</w:t>
      </w:r>
      <w:r w:rsidRPr="009553C9">
        <w:rPr>
          <w:lang w:eastAsia="it-IT"/>
        </w:rPr>
        <w:t xml:space="preserve"> loop for executing a group of operations until a given condition becomes false. The use of these high-level statements improved the productivity of programmers in software implementation, simplified her/his programming tasks</w:t>
      </w:r>
      <w:ins w:id="699" w:author="Author" w:date="2023-07-20T23:47:00Z">
        <w:r w:rsidR="00FB6EA5">
          <w:rPr>
            <w:lang w:eastAsia="it-IT"/>
          </w:rPr>
          <w:t>,</w:t>
        </w:r>
      </w:ins>
      <w:r w:rsidRPr="009553C9">
        <w:rPr>
          <w:lang w:eastAsia="it-IT"/>
        </w:rPr>
        <w:t xml:space="preserve"> and made </w:t>
      </w:r>
      <w:ins w:id="700" w:author="Author" w:date="2023-07-20T23:48:00Z">
        <w:r w:rsidR="00FB6EA5">
          <w:rPr>
            <w:lang w:eastAsia="it-IT"/>
          </w:rPr>
          <w:t xml:space="preserve">the </w:t>
        </w:r>
        <w:r w:rsidR="00FB6EA5" w:rsidRPr="009553C9">
          <w:rPr>
            <w:lang w:eastAsia="it-IT"/>
          </w:rPr>
          <w:t xml:space="preserve">program code </w:t>
        </w:r>
      </w:ins>
      <w:r w:rsidRPr="009553C9">
        <w:rPr>
          <w:lang w:eastAsia="it-IT"/>
        </w:rPr>
        <w:t>much more concise and easier to read</w:t>
      </w:r>
      <w:del w:id="701" w:author="Author" w:date="2023-07-20T23:48:00Z">
        <w:r w:rsidRPr="009553C9" w:rsidDel="00FB6EA5">
          <w:rPr>
            <w:lang w:eastAsia="it-IT"/>
          </w:rPr>
          <w:delText xml:space="preserve"> the program code</w:delText>
        </w:r>
      </w:del>
      <w:r w:rsidRPr="009553C9">
        <w:rPr>
          <w:lang w:eastAsia="it-IT"/>
        </w:rPr>
        <w:t xml:space="preserve">. </w:t>
      </w:r>
      <w:del w:id="702" w:author="Author" w:date="2023-07-20T23:48:00Z">
        <w:r w:rsidRPr="009553C9" w:rsidDel="00FB6EA5">
          <w:rPr>
            <w:lang w:eastAsia="it-IT"/>
          </w:rPr>
          <w:delText>In about</w:delText>
        </w:r>
      </w:del>
      <w:ins w:id="703" w:author="Author" w:date="2023-07-20T23:49:00Z">
        <w:r w:rsidR="00FB6EA5">
          <w:rPr>
            <w:lang w:eastAsia="it-IT"/>
          </w:rPr>
          <w:t>T</w:t>
        </w:r>
      </w:ins>
      <w:del w:id="704" w:author="Author" w:date="2023-07-20T23:49:00Z">
        <w:r w:rsidRPr="009553C9" w:rsidDel="00FB6EA5">
          <w:rPr>
            <w:lang w:eastAsia="it-IT"/>
          </w:rPr>
          <w:delText xml:space="preserve"> t</w:delText>
        </w:r>
      </w:del>
      <w:r w:rsidRPr="009553C9">
        <w:rPr>
          <w:lang w:eastAsia="it-IT"/>
        </w:rPr>
        <w:t xml:space="preserve">wo or three years after FORTRAN was </w:t>
      </w:r>
      <w:del w:id="705" w:author="Author" w:date="2023-07-20T23:49:00Z">
        <w:r w:rsidRPr="009553C9" w:rsidDel="00FB6EA5">
          <w:rPr>
            <w:lang w:eastAsia="it-IT"/>
          </w:rPr>
          <w:delText>in use</w:delText>
        </w:r>
      </w:del>
      <w:ins w:id="706" w:author="Author" w:date="2023-07-20T23:49:00Z">
        <w:r w:rsidR="00FB6EA5">
          <w:rPr>
            <w:lang w:eastAsia="it-IT"/>
          </w:rPr>
          <w:t>introduced</w:t>
        </w:r>
      </w:ins>
      <w:r w:rsidRPr="009553C9">
        <w:rPr>
          <w:lang w:eastAsia="it-IT"/>
        </w:rPr>
        <w:t>, other high-level languages such as ALGOL (Algorithmic Language), LISP (List Processor), and COBOL (Common Business</w:t>
      </w:r>
      <w:ins w:id="707" w:author="Author" w:date="2023-07-20T23:51:00Z">
        <w:r w:rsidR="00FB6EA5">
          <w:rPr>
            <w:lang w:eastAsia="it-IT"/>
          </w:rPr>
          <w:t>-</w:t>
        </w:r>
      </w:ins>
      <w:del w:id="708" w:author="Author" w:date="2023-07-20T23:51:00Z">
        <w:r w:rsidRPr="009553C9" w:rsidDel="00FB6EA5">
          <w:rPr>
            <w:lang w:eastAsia="it-IT"/>
          </w:rPr>
          <w:delText xml:space="preserve"> </w:delText>
        </w:r>
      </w:del>
      <w:r w:rsidRPr="009553C9">
        <w:rPr>
          <w:lang w:eastAsia="it-IT"/>
        </w:rPr>
        <w:t xml:space="preserve">Oriented Language) </w:t>
      </w:r>
      <w:del w:id="709" w:author="Author" w:date="2023-07-20T23:51:00Z">
        <w:r w:rsidRPr="009553C9" w:rsidDel="00FB6EA5">
          <w:rPr>
            <w:lang w:eastAsia="it-IT"/>
          </w:rPr>
          <w:delText>have been</w:delText>
        </w:r>
      </w:del>
      <w:ins w:id="710" w:author="Author" w:date="2023-07-20T23:51:00Z">
        <w:r w:rsidR="00FB6EA5">
          <w:rPr>
            <w:lang w:eastAsia="it-IT"/>
          </w:rPr>
          <w:t>were</w:t>
        </w:r>
      </w:ins>
      <w:r w:rsidRPr="009553C9">
        <w:rPr>
          <w:lang w:eastAsia="it-IT"/>
        </w:rPr>
        <w:t xml:space="preserve"> </w:t>
      </w:r>
      <w:del w:id="711" w:author="Author" w:date="2023-07-20T23:51:00Z">
        <w:r w:rsidRPr="009553C9" w:rsidDel="00FB6EA5">
          <w:rPr>
            <w:lang w:eastAsia="it-IT"/>
          </w:rPr>
          <w:delText>implemented</w:delText>
        </w:r>
      </w:del>
      <w:ins w:id="712" w:author="Author" w:date="2023-07-20T23:51:00Z">
        <w:r w:rsidR="00FB6EA5">
          <w:rPr>
            <w:lang w:eastAsia="it-IT"/>
          </w:rPr>
          <w:t>developed</w:t>
        </w:r>
      </w:ins>
      <w:r w:rsidRPr="009553C9">
        <w:rPr>
          <w:lang w:eastAsia="it-IT"/>
        </w:rPr>
        <w:t>. In particular, the programming model used in ALGOL served as the basis for the development of some of the most important high-level programming languages including Simula, Pascal, C, C++, and Java.</w:t>
      </w:r>
      <w:del w:id="713" w:author="Author" w:date="2023-07-20T23:52:00Z">
        <w:r w:rsidRPr="009553C9" w:rsidDel="00FB6EA5">
          <w:rPr>
            <w:lang w:eastAsia="it-IT"/>
          </w:rPr>
          <w:delText xml:space="preserve"> </w:delText>
        </w:r>
      </w:del>
    </w:p>
    <w:p w14:paraId="1E9938C3" w14:textId="4395E1FF" w:rsidR="00777BC2" w:rsidRPr="009553C9" w:rsidRDefault="00777BC2" w:rsidP="00697DC6">
      <w:pPr>
        <w:pStyle w:val="IndentParagraph"/>
        <w:rPr>
          <w:lang w:eastAsia="it-IT"/>
        </w:rPr>
      </w:pPr>
      <w:r w:rsidRPr="009553C9">
        <w:rPr>
          <w:lang w:eastAsia="it-IT"/>
        </w:rPr>
        <w:t>In 1964</w:t>
      </w:r>
      <w:ins w:id="714" w:author="Author" w:date="2023-07-20T23:52:00Z">
        <w:r w:rsidR="00FB6EA5">
          <w:rPr>
            <w:lang w:eastAsia="it-IT"/>
          </w:rPr>
          <w:t>,</w:t>
        </w:r>
      </w:ins>
      <w:r w:rsidRPr="009553C9">
        <w:rPr>
          <w:lang w:eastAsia="it-IT"/>
        </w:rPr>
        <w:t xml:space="preserve"> a team of students at Dartmouth College developed the BASIC (Beginner’s All-Purpose Symbolic Instruction Code) language that </w:t>
      </w:r>
      <w:del w:id="715" w:author="Author" w:date="2023-07-20T23:52:00Z">
        <w:r w:rsidRPr="009553C9" w:rsidDel="00FB6EA5">
          <w:rPr>
            <w:lang w:eastAsia="it-IT"/>
          </w:rPr>
          <w:delText xml:space="preserve">about </w:delText>
        </w:r>
      </w:del>
      <w:r w:rsidRPr="009553C9">
        <w:rPr>
          <w:lang w:eastAsia="it-IT"/>
        </w:rPr>
        <w:t xml:space="preserve">ten years later was developed further by Bill Gates and Paul Allen and became the first marketable product of Microsoft. While BASIC used very simple programming instructions and structures that made it very easy to learn and use, not many checks were carried out by the compiler on its data abstractions and operations. As </w:t>
      </w:r>
      <w:ins w:id="716" w:author="Author" w:date="2023-07-20T23:53:00Z">
        <w:r w:rsidR="00FB6EA5">
          <w:rPr>
            <w:lang w:eastAsia="it-IT"/>
          </w:rPr>
          <w:t xml:space="preserve">the </w:t>
        </w:r>
      </w:ins>
      <w:r w:rsidRPr="009553C9">
        <w:rPr>
          <w:lang w:eastAsia="it-IT"/>
        </w:rPr>
        <w:t xml:space="preserve">years passed, several new programming languages were developed </w:t>
      </w:r>
      <w:ins w:id="717" w:author="Author" w:date="2023-07-20T23:53:00Z">
        <w:r w:rsidR="00FB6EA5">
          <w:rPr>
            <w:lang w:eastAsia="it-IT"/>
          </w:rPr>
          <w:t xml:space="preserve">that </w:t>
        </w:r>
      </w:ins>
      <w:r w:rsidRPr="009553C9">
        <w:rPr>
          <w:lang w:eastAsia="it-IT"/>
        </w:rPr>
        <w:t>allow</w:t>
      </w:r>
      <w:del w:id="718" w:author="Author" w:date="2023-07-20T23:53:00Z">
        <w:r w:rsidRPr="009553C9" w:rsidDel="00FB6EA5">
          <w:rPr>
            <w:lang w:eastAsia="it-IT"/>
          </w:rPr>
          <w:delText>ing</w:delText>
        </w:r>
      </w:del>
      <w:ins w:id="719" w:author="Author" w:date="2023-07-20T23:53:00Z">
        <w:r w:rsidR="00FB6EA5">
          <w:rPr>
            <w:lang w:eastAsia="it-IT"/>
          </w:rPr>
          <w:t>ed</w:t>
        </w:r>
      </w:ins>
      <w:r w:rsidRPr="009553C9">
        <w:rPr>
          <w:lang w:eastAsia="it-IT"/>
        </w:rPr>
        <w:t xml:space="preserve"> </w:t>
      </w:r>
      <w:del w:id="720" w:author="Author" w:date="2023-07-20T23:53:00Z">
        <w:r w:rsidRPr="009553C9" w:rsidDel="00FB6EA5">
          <w:rPr>
            <w:lang w:eastAsia="it-IT"/>
          </w:rPr>
          <w:delText xml:space="preserve">a </w:delText>
        </w:r>
      </w:del>
      <w:r w:rsidRPr="009553C9">
        <w:rPr>
          <w:lang w:eastAsia="it-IT"/>
        </w:rPr>
        <w:t>faster and more efficient production of software. In 1970</w:t>
      </w:r>
      <w:ins w:id="721" w:author="Author" w:date="2023-07-20T23:53:00Z">
        <w:r w:rsidR="00FB6EA5">
          <w:rPr>
            <w:lang w:eastAsia="it-IT"/>
          </w:rPr>
          <w:t>,</w:t>
        </w:r>
      </w:ins>
      <w:r w:rsidRPr="009553C9">
        <w:rPr>
          <w:lang w:eastAsia="it-IT"/>
        </w:rPr>
        <w:t xml:space="preserve"> Niklaus Wirth developed PASCAL, a very well-structured programming language in honor of the French mathematician Blaise Pascal. In 1972 at Xerox Labs, Alan Key and his team implemented the Smalltalk language that introduced a set of programming concepts and mechanism</w:t>
      </w:r>
      <w:ins w:id="722" w:author="Author" w:date="2023-07-20T23:54:00Z">
        <w:r w:rsidR="00FB6EA5">
          <w:rPr>
            <w:lang w:eastAsia="it-IT"/>
          </w:rPr>
          <w:t>s</w:t>
        </w:r>
      </w:ins>
      <w:r w:rsidRPr="009553C9">
        <w:rPr>
          <w:lang w:eastAsia="it-IT"/>
        </w:rPr>
        <w:t xml:space="preserve"> that are used today in languages such as Python, Java, and Ruby. Smalltalk </w:t>
      </w:r>
      <w:del w:id="723" w:author="Author" w:date="2023-07-20T23:55:00Z">
        <w:r w:rsidRPr="009553C9" w:rsidDel="00FB6EA5">
          <w:rPr>
            <w:lang w:eastAsia="it-IT"/>
          </w:rPr>
          <w:delText>has been</w:delText>
        </w:r>
      </w:del>
      <w:ins w:id="724" w:author="Author" w:date="2023-07-20T23:55:00Z">
        <w:r w:rsidR="00FB6EA5">
          <w:rPr>
            <w:lang w:eastAsia="it-IT"/>
          </w:rPr>
          <w:t>was</w:t>
        </w:r>
      </w:ins>
      <w:r w:rsidRPr="009553C9">
        <w:rPr>
          <w:lang w:eastAsia="it-IT"/>
        </w:rPr>
        <w:t xml:space="preserve"> the first object-oriented language, that is, a language based on the concept of </w:t>
      </w:r>
      <w:ins w:id="725" w:author="Author" w:date="2023-07-20T23:55:00Z">
        <w:r w:rsidR="00FB6EA5">
          <w:rPr>
            <w:lang w:eastAsia="it-IT"/>
          </w:rPr>
          <w:t>“</w:t>
        </w:r>
      </w:ins>
      <w:del w:id="726" w:author="Author" w:date="2023-07-20T23:55:00Z">
        <w:r w:rsidRPr="009553C9" w:rsidDel="00FB6EA5">
          <w:rPr>
            <w:lang w:eastAsia="it-IT"/>
          </w:rPr>
          <w:delText>‘</w:delText>
        </w:r>
      </w:del>
      <w:r w:rsidRPr="009553C9">
        <w:rPr>
          <w:lang w:eastAsia="it-IT"/>
        </w:rPr>
        <w:t>objects</w:t>
      </w:r>
      <w:del w:id="727" w:author="Author" w:date="2023-07-20T23:55:00Z">
        <w:r w:rsidRPr="009553C9" w:rsidDel="00FB6EA5">
          <w:rPr>
            <w:lang w:eastAsia="it-IT"/>
          </w:rPr>
          <w:delText>’</w:delText>
        </w:r>
      </w:del>
      <w:r w:rsidRPr="009553C9">
        <w:rPr>
          <w:lang w:eastAsia="it-IT"/>
        </w:rPr>
        <w:t>,</w:t>
      </w:r>
      <w:ins w:id="728" w:author="Author" w:date="2023-07-20T23:55:00Z">
        <w:r w:rsidR="00FB6EA5">
          <w:rPr>
            <w:lang w:eastAsia="it-IT"/>
          </w:rPr>
          <w:t>”</w:t>
        </w:r>
      </w:ins>
      <w:r w:rsidRPr="009553C9">
        <w:rPr>
          <w:lang w:eastAsia="it-IT"/>
        </w:rPr>
        <w:t xml:space="preserve"> which contain data (with their attributes) and code in the form of procedures (or methods). A common feature of objects is that methods are associated to them and only methods can be used to read and modify the object’s data fields. This feature allows a more abstract way to implement software programs and verify their correctness. </w:t>
      </w:r>
      <w:del w:id="729" w:author="Author" w:date="2023-07-20T23:56:00Z">
        <w:r w:rsidRPr="009553C9" w:rsidDel="00CD4F55">
          <w:rPr>
            <w:lang w:eastAsia="it-IT"/>
          </w:rPr>
          <w:delText xml:space="preserve">At </w:delText>
        </w:r>
      </w:del>
      <w:ins w:id="730" w:author="Author" w:date="2023-08-07T20:30:00Z">
        <w:r w:rsidR="00DA474E">
          <w:rPr>
            <w:lang w:eastAsia="it-IT"/>
          </w:rPr>
          <w:t>I</w:t>
        </w:r>
      </w:ins>
      <w:ins w:id="731" w:author="Author" w:date="2023-07-20T23:56:00Z">
        <w:r w:rsidR="00CD4F55">
          <w:rPr>
            <w:lang w:eastAsia="it-IT"/>
          </w:rPr>
          <w:t>n</w:t>
        </w:r>
        <w:r w:rsidR="00CD4F55" w:rsidRPr="009553C9">
          <w:rPr>
            <w:lang w:eastAsia="it-IT"/>
          </w:rPr>
          <w:t xml:space="preserve"> </w:t>
        </w:r>
      </w:ins>
      <w:r w:rsidRPr="009553C9">
        <w:rPr>
          <w:lang w:eastAsia="it-IT"/>
        </w:rPr>
        <w:t xml:space="preserve">the same year, Dennis Ritchie at </w:t>
      </w:r>
      <w:del w:id="732" w:author="Author" w:date="2023-07-20T23:56:00Z">
        <w:r w:rsidRPr="009553C9" w:rsidDel="00CD4F55">
          <w:rPr>
            <w:lang w:eastAsia="it-IT"/>
          </w:rPr>
          <w:delText xml:space="preserve">the </w:delText>
        </w:r>
      </w:del>
      <w:r w:rsidRPr="009553C9">
        <w:rPr>
          <w:lang w:eastAsia="it-IT"/>
        </w:rPr>
        <w:t xml:space="preserve">Bell Telephone Laboratories worked </w:t>
      </w:r>
      <w:del w:id="733" w:author="Author" w:date="2023-07-20T23:56:00Z">
        <w:r w:rsidRPr="009553C9" w:rsidDel="00CD4F55">
          <w:rPr>
            <w:lang w:eastAsia="it-IT"/>
          </w:rPr>
          <w:delText>t</w:delText>
        </w:r>
      </w:del>
      <w:r w:rsidRPr="009553C9">
        <w:rPr>
          <w:lang w:eastAsia="it-IT"/>
        </w:rPr>
        <w:t>o</w:t>
      </w:r>
      <w:ins w:id="734" w:author="Author" w:date="2023-07-20T23:56:00Z">
        <w:r w:rsidR="00CD4F55">
          <w:rPr>
            <w:lang w:eastAsia="it-IT"/>
          </w:rPr>
          <w:t>n</w:t>
        </w:r>
      </w:ins>
      <w:r w:rsidRPr="009553C9">
        <w:rPr>
          <w:lang w:eastAsia="it-IT"/>
        </w:rPr>
        <w:t xml:space="preserve"> a new programming language for coding application and system programs and developed the C language. After implementing a compiler, </w:t>
      </w:r>
      <w:ins w:id="735" w:author="Author" w:date="2023-07-20T23:57:00Z">
        <w:r w:rsidR="00CD4F55" w:rsidRPr="009553C9">
          <w:rPr>
            <w:lang w:eastAsia="it-IT"/>
          </w:rPr>
          <w:t xml:space="preserve">together with Ken Thompson </w:t>
        </w:r>
      </w:ins>
      <w:r w:rsidRPr="009553C9">
        <w:rPr>
          <w:lang w:eastAsia="it-IT"/>
        </w:rPr>
        <w:t>he used the language to implement the Unix operating system</w:t>
      </w:r>
      <w:del w:id="736" w:author="Author" w:date="2023-07-20T23:57:00Z">
        <w:r w:rsidRPr="009553C9" w:rsidDel="00CD4F55">
          <w:rPr>
            <w:lang w:eastAsia="it-IT"/>
          </w:rPr>
          <w:delText xml:space="preserve"> together with Ken Thompson</w:delText>
        </w:r>
      </w:del>
      <w:r w:rsidRPr="009553C9">
        <w:rPr>
          <w:lang w:eastAsia="it-IT"/>
        </w:rPr>
        <w:t>. The new language was called C simply because it was based on an earlier language called B. Some current leading languages like C++, C#, Java, JavaScript, Perl, PHP, and Python are in part derivatives of C.</w:t>
      </w:r>
      <w:del w:id="737" w:author="Author" w:date="2023-07-20T23:57:00Z">
        <w:r w:rsidRPr="009553C9" w:rsidDel="00CD4F55">
          <w:rPr>
            <w:lang w:eastAsia="it-IT"/>
          </w:rPr>
          <w:delText xml:space="preserve"> </w:delText>
        </w:r>
      </w:del>
    </w:p>
    <w:p w14:paraId="23F45011" w14:textId="5D78A1AA" w:rsidR="00777BC2" w:rsidRPr="009553C9" w:rsidRDefault="00777BC2" w:rsidP="00697DC6">
      <w:pPr>
        <w:pStyle w:val="Heading1"/>
      </w:pPr>
      <w:r w:rsidRPr="009553C9">
        <w:lastRenderedPageBreak/>
        <w:t xml:space="preserve">2.6 Source and </w:t>
      </w:r>
      <w:ins w:id="738" w:author="PDMR5" w:date="2023-06-07T16:29:00Z">
        <w:r w:rsidR="000F600D" w:rsidRPr="009553C9">
          <w:t>E</w:t>
        </w:r>
      </w:ins>
      <w:del w:id="739" w:author="PDMR5" w:date="2023-06-07T16:29:00Z">
        <w:r w:rsidRPr="009553C9" w:rsidDel="000F600D">
          <w:delText>e</w:delText>
        </w:r>
      </w:del>
      <w:r w:rsidRPr="009553C9">
        <w:t xml:space="preserve">xecutable </w:t>
      </w:r>
      <w:ins w:id="740" w:author="PDMR5" w:date="2023-06-07T16:29:00Z">
        <w:r w:rsidR="000F600D" w:rsidRPr="009553C9">
          <w:t>C</w:t>
        </w:r>
      </w:ins>
      <w:del w:id="741" w:author="PDMR5" w:date="2023-06-07T16:29:00Z">
        <w:r w:rsidRPr="009553C9" w:rsidDel="000F600D">
          <w:delText>c</w:delText>
        </w:r>
      </w:del>
      <w:r w:rsidRPr="009553C9">
        <w:t>ode</w:t>
      </w:r>
    </w:p>
    <w:p w14:paraId="6EB06754" w14:textId="297E539B" w:rsidR="00777BC2" w:rsidRPr="009553C9" w:rsidRDefault="00777BC2" w:rsidP="00697DC6">
      <w:pPr>
        <w:pStyle w:val="Paragraph"/>
        <w:rPr>
          <w:lang w:eastAsia="it-IT"/>
        </w:rPr>
      </w:pPr>
      <w:r w:rsidRPr="009553C9">
        <w:rPr>
          <w:lang w:eastAsia="it-IT"/>
        </w:rPr>
        <w:t xml:space="preserve">The collection of high-level programming languages is </w:t>
      </w:r>
      <w:del w:id="742" w:author="Author" w:date="2023-07-20T23:58:00Z">
        <w:r w:rsidRPr="009553C9" w:rsidDel="006E2B9E">
          <w:rPr>
            <w:lang w:eastAsia="it-IT"/>
          </w:rPr>
          <w:delText>very long</w:delText>
        </w:r>
      </w:del>
      <w:ins w:id="743" w:author="Author" w:date="2023-07-20T23:58:00Z">
        <w:r w:rsidR="006E2B9E">
          <w:rPr>
            <w:lang w:eastAsia="it-IT"/>
          </w:rPr>
          <w:t>extensive</w:t>
        </w:r>
      </w:ins>
      <w:r w:rsidRPr="009553C9">
        <w:rPr>
          <w:lang w:eastAsia="it-IT"/>
        </w:rPr>
        <w:t xml:space="preserve"> and cannot be completely listed here. However, some other modern languages are Ada, Objective-C, Perl, Haskell, Visual Basic, JavaScript, Python, PHP, Ruby, Scala, Swift, and Go. For a quick and simple comparison of low-level languages, </w:t>
      </w:r>
      <w:del w:id="744" w:author="Author" w:date="2023-07-20T23:59:00Z">
        <w:r w:rsidRPr="009553C9" w:rsidDel="006E2B9E">
          <w:rPr>
            <w:lang w:eastAsia="it-IT"/>
          </w:rPr>
          <w:delText xml:space="preserve">like </w:delText>
        </w:r>
      </w:del>
      <w:ins w:id="745" w:author="Author" w:date="2023-07-20T23:59:00Z">
        <w:r w:rsidR="006E2B9E">
          <w:rPr>
            <w:lang w:eastAsia="it-IT"/>
          </w:rPr>
          <w:t>such as</w:t>
        </w:r>
        <w:r w:rsidR="006E2B9E" w:rsidRPr="009553C9">
          <w:rPr>
            <w:lang w:eastAsia="it-IT"/>
          </w:rPr>
          <w:t xml:space="preserve"> </w:t>
        </w:r>
      </w:ins>
      <w:r w:rsidRPr="009553C9">
        <w:rPr>
          <w:lang w:eastAsia="it-IT"/>
        </w:rPr>
        <w:t xml:space="preserve">machine and assembly languages, with high-level languages, </w:t>
      </w:r>
      <w:del w:id="746" w:author="PDMR5" w:date="2023-06-07T15:42:00Z">
        <w:r w:rsidRPr="009553C9" w:rsidDel="00CA1ACE">
          <w:rPr>
            <w:lang w:eastAsia="it-IT"/>
          </w:rPr>
          <w:delText>f</w:delText>
        </w:r>
      </w:del>
      <w:ins w:id="747" w:author="PDMR5" w:date="2023-06-07T15:42:00Z">
        <w:r w:rsidRPr="009553C9">
          <w:rPr>
            <w:lang w:eastAsia="it-IT"/>
          </w:rPr>
          <w:t>F</w:t>
        </w:r>
      </w:ins>
      <w:r w:rsidRPr="009553C9">
        <w:rPr>
          <w:lang w:eastAsia="it-IT"/>
        </w:rPr>
        <w:t>igure 2.2 shows the program code written in C language of the trivial “Hello world</w:t>
      </w:r>
      <w:ins w:id="748" w:author="Author" w:date="2023-08-07T20:32:00Z">
        <w:r w:rsidR="00DA474E">
          <w:rPr>
            <w:lang w:eastAsia="it-IT"/>
          </w:rPr>
          <w:t>!</w:t>
        </w:r>
      </w:ins>
      <w:r w:rsidRPr="009553C9">
        <w:rPr>
          <w:lang w:eastAsia="it-IT"/>
        </w:rPr>
        <w:t xml:space="preserve">” program that </w:t>
      </w:r>
      <w:del w:id="749" w:author="Author" w:date="2023-07-20T23:59:00Z">
        <w:r w:rsidRPr="009553C9" w:rsidDel="006E2B9E">
          <w:rPr>
            <w:lang w:eastAsia="it-IT"/>
          </w:rPr>
          <w:delText>has been</w:delText>
        </w:r>
      </w:del>
      <w:ins w:id="750" w:author="Author" w:date="2023-07-20T23:59:00Z">
        <w:r w:rsidR="006E2B9E">
          <w:rPr>
            <w:lang w:eastAsia="it-IT"/>
          </w:rPr>
          <w:t>was</w:t>
        </w:r>
      </w:ins>
      <w:r w:rsidRPr="009553C9">
        <w:rPr>
          <w:lang w:eastAsia="it-IT"/>
        </w:rPr>
        <w:t xml:space="preserve"> introduced in </w:t>
      </w:r>
      <w:del w:id="751" w:author="PDMR5" w:date="2023-06-07T15:42:00Z">
        <w:r w:rsidRPr="009553C9" w:rsidDel="00CA1ACE">
          <w:rPr>
            <w:lang w:eastAsia="it-IT"/>
          </w:rPr>
          <w:delText>f</w:delText>
        </w:r>
      </w:del>
      <w:ins w:id="752" w:author="PDMR5" w:date="2023-06-07T15:42:00Z">
        <w:r w:rsidRPr="009553C9">
          <w:rPr>
            <w:lang w:eastAsia="it-IT"/>
          </w:rPr>
          <w:t>F</w:t>
        </w:r>
      </w:ins>
      <w:r w:rsidRPr="009553C9">
        <w:rPr>
          <w:lang w:eastAsia="it-IT"/>
        </w:rPr>
        <w:t xml:space="preserve">igure 2.1. </w:t>
      </w:r>
      <w:del w:id="753" w:author="Author" w:date="2023-07-21T00:00:00Z">
        <w:r w:rsidRPr="009553C9" w:rsidDel="006E2B9E">
          <w:rPr>
            <w:lang w:eastAsia="it-IT"/>
          </w:rPr>
          <w:delText>Differently from</w:delText>
        </w:r>
      </w:del>
      <w:ins w:id="754" w:author="Author" w:date="2023-07-21T00:00:00Z">
        <w:r w:rsidR="006E2B9E">
          <w:rPr>
            <w:lang w:eastAsia="it-IT"/>
          </w:rPr>
          <w:t>In contrast to</w:t>
        </w:r>
      </w:ins>
      <w:r w:rsidRPr="009553C9">
        <w:rPr>
          <w:lang w:eastAsia="it-IT"/>
        </w:rPr>
        <w:t xml:space="preserve"> assembly statements that require </w:t>
      </w:r>
      <w:del w:id="755" w:author="Author" w:date="2023-07-21T00:00:00Z">
        <w:r w:rsidRPr="009553C9" w:rsidDel="006E2B9E">
          <w:rPr>
            <w:lang w:eastAsia="it-IT"/>
          </w:rPr>
          <w:delText xml:space="preserve">a </w:delText>
        </w:r>
      </w:del>
      <w:r w:rsidRPr="009553C9">
        <w:rPr>
          <w:lang w:eastAsia="it-IT"/>
        </w:rPr>
        <w:t>deep programming skill</w:t>
      </w:r>
      <w:ins w:id="756" w:author="Author" w:date="2023-07-21T00:00:00Z">
        <w:r w:rsidR="006E2B9E">
          <w:rPr>
            <w:lang w:eastAsia="it-IT"/>
          </w:rPr>
          <w:t>s</w:t>
        </w:r>
      </w:ins>
      <w:r w:rsidRPr="009553C9">
        <w:rPr>
          <w:lang w:eastAsia="it-IT"/>
        </w:rPr>
        <w:t>, the very few statements of this C</w:t>
      </w:r>
      <w:r w:rsidRPr="009553C9">
        <w:rPr>
          <w:b/>
          <w:bCs/>
        </w:rPr>
        <w:t xml:space="preserve"> </w:t>
      </w:r>
      <w:r w:rsidRPr="009553C9">
        <w:rPr>
          <w:lang w:eastAsia="it-IT"/>
        </w:rPr>
        <w:t xml:space="preserve">program can be read by non-specialists. In particular, after the </w:t>
      </w:r>
      <w:r w:rsidRPr="009553C9">
        <w:rPr>
          <w:rFonts w:ascii="Courier New" w:hAnsi="Courier New" w:cs="Courier New"/>
          <w:lang w:eastAsia="it-IT"/>
          <w:rPrChange w:id="757" w:author="PDMR5" w:date="2023-06-07T17:02:00Z">
            <w:rPr>
              <w:rFonts w:ascii="Rockwell" w:hAnsi="Rockwell"/>
              <w:lang w:eastAsia="it-IT"/>
            </w:rPr>
          </w:rPrChange>
        </w:rPr>
        <w:t>#include</w:t>
      </w:r>
      <w:r w:rsidRPr="009553C9">
        <w:rPr>
          <w:lang w:eastAsia="it-IT"/>
        </w:rPr>
        <w:t xml:space="preserve"> directive that is used to include in the program the input/output standard library</w:t>
      </w:r>
      <w:del w:id="758" w:author="Author" w:date="2023-07-21T00:01:00Z">
        <w:r w:rsidRPr="009553C9" w:rsidDel="006E2B9E">
          <w:rPr>
            <w:lang w:eastAsia="it-IT"/>
          </w:rPr>
          <w:delText xml:space="preserve"> – </w:delText>
        </w:r>
      </w:del>
      <w:ins w:id="759" w:author="Author" w:date="2023-07-21T00:01:00Z">
        <w:r w:rsidR="006E2B9E">
          <w:rPr>
            <w:lang w:eastAsia="it-IT"/>
          </w:rPr>
          <w:t>—</w:t>
        </w:r>
      </w:ins>
      <w:r w:rsidRPr="009553C9">
        <w:rPr>
          <w:lang w:eastAsia="it-IT"/>
        </w:rPr>
        <w:t>for allowing t</w:t>
      </w:r>
      <w:del w:id="760" w:author="Author" w:date="2023-07-21T00:01:00Z">
        <w:r w:rsidRPr="009553C9" w:rsidDel="006E2B9E">
          <w:rPr>
            <w:lang w:eastAsia="it-IT"/>
          </w:rPr>
          <w:delText>o</w:delText>
        </w:r>
      </w:del>
      <w:ins w:id="761" w:author="Author" w:date="2023-07-21T00:01:00Z">
        <w:r w:rsidR="006E2B9E">
          <w:rPr>
            <w:lang w:eastAsia="it-IT"/>
          </w:rPr>
          <w:t>he</w:t>
        </w:r>
      </w:ins>
      <w:r w:rsidRPr="009553C9">
        <w:rPr>
          <w:lang w:eastAsia="it-IT"/>
        </w:rPr>
        <w:t xml:space="preserve"> print</w:t>
      </w:r>
      <w:ins w:id="762" w:author="Author" w:date="2023-07-21T00:01:00Z">
        <w:r w:rsidR="006E2B9E">
          <w:rPr>
            <w:lang w:eastAsia="it-IT"/>
          </w:rPr>
          <w:t>ing of</w:t>
        </w:r>
      </w:ins>
      <w:r w:rsidRPr="009553C9">
        <w:rPr>
          <w:lang w:eastAsia="it-IT"/>
        </w:rPr>
        <w:t xml:space="preserve"> strings of text on the screen</w:t>
      </w:r>
      <w:del w:id="763" w:author="Author" w:date="2023-07-21T00:01:00Z">
        <w:r w:rsidRPr="009553C9" w:rsidDel="006E2B9E">
          <w:rPr>
            <w:lang w:eastAsia="it-IT"/>
          </w:rPr>
          <w:delText xml:space="preserve"> – </w:delText>
        </w:r>
      </w:del>
      <w:ins w:id="764" w:author="Author" w:date="2023-07-21T00:01:00Z">
        <w:r w:rsidR="006E2B9E">
          <w:rPr>
            <w:lang w:eastAsia="it-IT"/>
          </w:rPr>
          <w:t>—</w:t>
        </w:r>
      </w:ins>
      <w:r w:rsidRPr="009553C9">
        <w:rPr>
          <w:lang w:eastAsia="it-IT"/>
        </w:rPr>
        <w:t xml:space="preserve">and the </w:t>
      </w:r>
      <w:r w:rsidRPr="009553C9">
        <w:rPr>
          <w:rFonts w:ascii="Courier New" w:hAnsi="Courier New" w:cs="Courier New"/>
          <w:lang w:eastAsia="it-IT"/>
          <w:rPrChange w:id="765" w:author="PDMR5" w:date="2023-06-07T17:02:00Z">
            <w:rPr>
              <w:rFonts w:ascii="Rockwell" w:hAnsi="Rockwell"/>
              <w:lang w:eastAsia="it-IT"/>
            </w:rPr>
          </w:rPrChange>
        </w:rPr>
        <w:t>main()</w:t>
      </w:r>
      <w:r w:rsidRPr="009553C9">
        <w:rPr>
          <w:lang w:eastAsia="it-IT"/>
        </w:rPr>
        <w:t xml:space="preserve"> statement that starts the operations, the C program uses only one statement (the </w:t>
      </w:r>
      <w:r w:rsidRPr="009553C9">
        <w:rPr>
          <w:rFonts w:ascii="Courier New" w:hAnsi="Courier New" w:cs="Courier New"/>
          <w:lang w:eastAsia="it-IT"/>
          <w:rPrChange w:id="766" w:author="PDMR5" w:date="2023-06-07T17:02:00Z">
            <w:rPr>
              <w:rFonts w:ascii="Rockwell" w:hAnsi="Rockwell"/>
              <w:lang w:eastAsia="it-IT"/>
            </w:rPr>
          </w:rPrChange>
        </w:rPr>
        <w:t>printf</w:t>
      </w:r>
      <w:r w:rsidRPr="009553C9">
        <w:rPr>
          <w:lang w:eastAsia="it-IT"/>
        </w:rPr>
        <w:t xml:space="preserve"> function), whereas the machine and assembly programs in </w:t>
      </w:r>
      <w:del w:id="767" w:author="PDMR5" w:date="2023-06-07T15:42:00Z">
        <w:r w:rsidRPr="009553C9" w:rsidDel="00CA1ACE">
          <w:rPr>
            <w:lang w:eastAsia="it-IT"/>
          </w:rPr>
          <w:delText>f</w:delText>
        </w:r>
      </w:del>
      <w:ins w:id="768" w:author="PDMR5" w:date="2023-06-07T15:42:00Z">
        <w:r w:rsidRPr="009553C9">
          <w:rPr>
            <w:lang w:eastAsia="it-IT"/>
          </w:rPr>
          <w:t>F</w:t>
        </w:r>
      </w:ins>
      <w:r w:rsidRPr="009553C9">
        <w:rPr>
          <w:lang w:eastAsia="it-IT"/>
        </w:rPr>
        <w:t>igure 2.1 use more than ten instructions to code this very trivial program.</w:t>
      </w:r>
    </w:p>
    <w:p w14:paraId="0078E27A" w14:textId="76FA0123" w:rsidR="00777BC2" w:rsidRPr="009553C9" w:rsidRDefault="00D47E48" w:rsidP="0023402F">
      <w:pPr>
        <w:pStyle w:val="Image"/>
        <w:rPr>
          <w:lang w:eastAsia="it-IT"/>
        </w:rPr>
      </w:pPr>
      <w:r>
        <w:rPr>
          <w:lang w:eastAsia="it-IT"/>
        </w:rPr>
        <w:pict w14:anchorId="700AA3DB">
          <v:shape id="_x0000_i1027" type="#_x0000_t75" style="width:169.6pt;height:72.9pt">
            <v:imagedata r:id="rId15" o:title="Figure2"/>
          </v:shape>
        </w:pict>
      </w:r>
    </w:p>
    <w:p w14:paraId="38951798" w14:textId="015D8108" w:rsidR="00777BC2" w:rsidRPr="009553C9" w:rsidRDefault="00777BC2" w:rsidP="00697DC6">
      <w:pPr>
        <w:pStyle w:val="FigCaption"/>
        <w:rPr>
          <w:lang w:eastAsia="it-IT"/>
        </w:rPr>
      </w:pPr>
      <w:r w:rsidRPr="009553C9">
        <w:rPr>
          <w:b/>
          <w:bCs/>
          <w:lang w:eastAsia="it-IT"/>
        </w:rPr>
        <w:t>Figure 2.2</w:t>
      </w:r>
      <w:r w:rsidR="00697DC6" w:rsidRPr="009553C9">
        <w:rPr>
          <w:b/>
          <w:bCs/>
          <w:lang w:eastAsia="it-IT"/>
        </w:rPr>
        <w:tab/>
      </w:r>
      <w:r w:rsidRPr="009553C9">
        <w:rPr>
          <w:lang w:eastAsia="it-IT"/>
        </w:rPr>
        <w:t>The C code of a program that prints the string “Hello</w:t>
      </w:r>
      <w:del w:id="769" w:author="Author" w:date="2023-07-21T00:03:00Z">
        <w:r w:rsidRPr="009553C9" w:rsidDel="005C3B24">
          <w:rPr>
            <w:lang w:eastAsia="it-IT"/>
          </w:rPr>
          <w:delText>,</w:delText>
        </w:r>
      </w:del>
      <w:r w:rsidRPr="009553C9">
        <w:rPr>
          <w:lang w:eastAsia="it-IT"/>
        </w:rPr>
        <w:t xml:space="preserve"> world!”</w:t>
      </w:r>
      <w:del w:id="770" w:author="Author" w:date="2023-08-07T20:33:00Z">
        <w:r w:rsidRPr="009553C9" w:rsidDel="00DA474E">
          <w:rPr>
            <w:lang w:eastAsia="it-IT"/>
          </w:rPr>
          <w:delText>.</w:delText>
        </w:r>
      </w:del>
      <w:r w:rsidRPr="009553C9">
        <w:rPr>
          <w:lang w:eastAsia="it-IT"/>
        </w:rPr>
        <w:t xml:space="preserve"> A C compiler is used to translate this program </w:t>
      </w:r>
      <w:ins w:id="771" w:author="Author" w:date="2023-07-21T00:03:00Z">
        <w:r w:rsidR="005C3B24">
          <w:rPr>
            <w:lang w:eastAsia="it-IT"/>
          </w:rPr>
          <w:t>to</w:t>
        </w:r>
      </w:ins>
      <w:del w:id="772" w:author="Author" w:date="2023-07-21T00:03:00Z">
        <w:r w:rsidRPr="009553C9" w:rsidDel="005C3B24">
          <w:rPr>
            <w:lang w:eastAsia="it-IT"/>
          </w:rPr>
          <w:delText>in</w:delText>
        </w:r>
      </w:del>
      <w:r w:rsidRPr="009553C9">
        <w:rPr>
          <w:lang w:eastAsia="it-IT"/>
        </w:rPr>
        <w:t xml:space="preserve"> machine instructions that will be executed by the language runtime.</w:t>
      </w:r>
    </w:p>
    <w:tbl>
      <w:tblPr>
        <w:tblStyle w:val="TableGrid"/>
        <w:tblW w:w="0" w:type="auto"/>
        <w:tblLook w:val="04A0" w:firstRow="1" w:lastRow="0" w:firstColumn="1" w:lastColumn="0" w:noHBand="0" w:noVBand="1"/>
      </w:tblPr>
      <w:tblGrid>
        <w:gridCol w:w="7910"/>
      </w:tblGrid>
      <w:tr w:rsidR="00755233" w:rsidRPr="009553C9" w14:paraId="04E1E523" w14:textId="77777777" w:rsidTr="00755233">
        <w:trPr>
          <w:ins w:id="773" w:author="PDMR5" w:date="2023-06-07T16:46:00Z"/>
        </w:trPr>
        <w:tc>
          <w:tcPr>
            <w:tcW w:w="7910" w:type="dxa"/>
          </w:tcPr>
          <w:p w14:paraId="7C9540BF" w14:textId="1FCEB3DD" w:rsidR="00755233" w:rsidRPr="009553C9" w:rsidRDefault="00755233" w:rsidP="00755233">
            <w:pPr>
              <w:pStyle w:val="IndentParagraph"/>
              <w:ind w:firstLine="0"/>
              <w:rPr>
                <w:ins w:id="774" w:author="PDMR5" w:date="2023-06-07T16:46:00Z"/>
                <w:sz w:val="20"/>
                <w:rPrChange w:id="775" w:author="PDMR5" w:date="2023-06-07T17:02:00Z">
                  <w:rPr>
                    <w:ins w:id="776" w:author="PDMR5" w:date="2023-06-07T16:46:00Z"/>
                    <w:rFonts w:eastAsia="MS Mincho"/>
                  </w:rPr>
                </w:rPrChange>
              </w:rPr>
            </w:pPr>
            <w:ins w:id="777" w:author="PDMR5" w:date="2023-06-07T16:47:00Z">
              <w:r w:rsidRPr="009553C9">
                <w:rPr>
                  <w:sz w:val="20"/>
                  <w:rPrChange w:id="778" w:author="PDMR5" w:date="2023-06-07T17:02:00Z">
                    <w:rPr>
                      <w:rFonts w:eastAsia="MS Mincho"/>
                    </w:rPr>
                  </w:rPrChange>
                </w:rPr>
                <w:t>Sequence of instructions written in C language of a simple program that prints the string "Hello World!"</w:t>
              </w:r>
              <w:del w:id="779" w:author="Author" w:date="2023-08-07T20:33:00Z">
                <w:r w:rsidRPr="009553C9" w:rsidDel="00DA474E">
                  <w:rPr>
                    <w:sz w:val="20"/>
                    <w:rPrChange w:id="780" w:author="PDMR5" w:date="2023-06-07T17:02:00Z">
                      <w:rPr>
                        <w:rFonts w:eastAsia="MS Mincho"/>
                      </w:rPr>
                    </w:rPrChange>
                  </w:rPr>
                  <w:delText>.</w:delText>
                </w:r>
              </w:del>
            </w:ins>
          </w:p>
        </w:tc>
      </w:tr>
    </w:tbl>
    <w:p w14:paraId="4AB701AE" w14:textId="234B156E" w:rsidR="00777BC2" w:rsidRPr="009553C9" w:rsidRDefault="00777BC2" w:rsidP="0023402F">
      <w:pPr>
        <w:pStyle w:val="IndentParagraph"/>
        <w:rPr>
          <w:rFonts w:eastAsia="MS Mincho"/>
        </w:rPr>
      </w:pPr>
      <w:r w:rsidRPr="009553C9">
        <w:rPr>
          <w:rFonts w:eastAsia="MS Mincho"/>
        </w:rPr>
        <w:t xml:space="preserve">To show how a high-level language allows programmers to code algorithms, we describe the C code of two algorithms introduced in </w:t>
      </w:r>
      <w:commentRangeStart w:id="781"/>
      <w:r w:rsidRPr="009553C9">
        <w:rPr>
          <w:rFonts w:eastAsia="MS Mincho"/>
        </w:rPr>
        <w:t>Chapter 1</w:t>
      </w:r>
      <w:commentRangeEnd w:id="781"/>
      <w:r w:rsidR="007D596E">
        <w:rPr>
          <w:rStyle w:val="CommentReference"/>
        </w:rPr>
        <w:commentReference w:id="781"/>
      </w:r>
      <w:r w:rsidRPr="009553C9">
        <w:rPr>
          <w:rFonts w:eastAsia="MS Mincho"/>
        </w:rPr>
        <w:t xml:space="preserve">. The first one, shown in </w:t>
      </w:r>
      <w:del w:id="782" w:author="PDMR5" w:date="2023-06-07T16:27:00Z">
        <w:r w:rsidRPr="009553C9" w:rsidDel="000F600D">
          <w:rPr>
            <w:rFonts w:eastAsia="MS Mincho"/>
          </w:rPr>
          <w:delText>f</w:delText>
        </w:r>
      </w:del>
      <w:ins w:id="783" w:author="PDMR5" w:date="2023-06-07T16:27:00Z">
        <w:r w:rsidR="000F600D" w:rsidRPr="009553C9">
          <w:rPr>
            <w:rFonts w:eastAsia="MS Mincho"/>
          </w:rPr>
          <w:t>F</w:t>
        </w:r>
      </w:ins>
      <w:r w:rsidRPr="009553C9">
        <w:rPr>
          <w:rFonts w:eastAsia="MS Mincho"/>
        </w:rPr>
        <w:t xml:space="preserve">igure 2.3, is the Euclid algorithm that finds the greatest common divisor of two positive integers </w:t>
      </w:r>
      <w:r w:rsidRPr="009553C9">
        <w:rPr>
          <w:rFonts w:eastAsia="MS Mincho"/>
          <w:i/>
          <w:iCs/>
        </w:rPr>
        <w:t>a</w:t>
      </w:r>
      <w:r w:rsidRPr="009553C9">
        <w:rPr>
          <w:rFonts w:eastAsia="MS Mincho"/>
        </w:rPr>
        <w:t xml:space="preserve"> and </w:t>
      </w:r>
      <w:r w:rsidRPr="009553C9">
        <w:rPr>
          <w:rFonts w:eastAsia="MS Mincho"/>
          <w:i/>
          <w:iCs/>
        </w:rPr>
        <w:t>b</w:t>
      </w:r>
      <w:r w:rsidRPr="009553C9">
        <w:rPr>
          <w:rFonts w:eastAsia="MS Mincho"/>
        </w:rPr>
        <w:t>. The greatest common divisor of two numbers is the largest number that divides both. A simple method to find that divisor is to factorize both numbers and multiply common factors.</w:t>
      </w:r>
    </w:p>
    <w:p w14:paraId="7B7C31D9" w14:textId="406B3E4F" w:rsidR="0023402F" w:rsidRPr="009553C9" w:rsidRDefault="00D47E48" w:rsidP="0023402F">
      <w:pPr>
        <w:pStyle w:val="Image"/>
        <w:rPr>
          <w:rFonts w:eastAsia="MS Mincho"/>
          <w:b/>
          <w:bCs/>
        </w:rPr>
      </w:pPr>
      <w:r>
        <w:rPr>
          <w:rFonts w:eastAsia="MS Mincho"/>
        </w:rPr>
        <w:lastRenderedPageBreak/>
        <w:pict w14:anchorId="6D424153">
          <v:shape id="_x0000_i1028" type="#_x0000_t75" style="width:169.6pt;height:144.9pt">
            <v:imagedata r:id="rId16" o:title="Figure3"/>
          </v:shape>
        </w:pict>
      </w:r>
    </w:p>
    <w:p w14:paraId="69C83EE2" w14:textId="278C69F9" w:rsidR="00777BC2" w:rsidRPr="009553C9" w:rsidRDefault="00777BC2" w:rsidP="0023402F">
      <w:pPr>
        <w:pStyle w:val="FigCaption"/>
        <w:rPr>
          <w:lang w:eastAsia="it-IT"/>
        </w:rPr>
      </w:pPr>
      <w:r w:rsidRPr="009553C9">
        <w:rPr>
          <w:b/>
          <w:bCs/>
          <w:lang w:eastAsia="it-IT"/>
        </w:rPr>
        <w:t>Figure 2.3</w:t>
      </w:r>
      <w:r w:rsidR="0023402F" w:rsidRPr="009553C9">
        <w:rPr>
          <w:b/>
          <w:bCs/>
          <w:lang w:eastAsia="it-IT"/>
        </w:rPr>
        <w:tab/>
      </w:r>
      <w:r w:rsidRPr="009553C9">
        <w:rPr>
          <w:lang w:eastAsia="it-IT"/>
        </w:rPr>
        <w:t>The C code of the Euclid algorithm that finds the greatest common divisor of two positive integers.</w:t>
      </w:r>
    </w:p>
    <w:tbl>
      <w:tblPr>
        <w:tblStyle w:val="TableGrid"/>
        <w:tblW w:w="0" w:type="auto"/>
        <w:tblLook w:val="04A0" w:firstRow="1" w:lastRow="0" w:firstColumn="1" w:lastColumn="0" w:noHBand="0" w:noVBand="1"/>
        <w:tblPrChange w:id="784" w:author="PDMR5" w:date="2023-06-07T16:48:00Z">
          <w:tblPr>
            <w:tblStyle w:val="TableGrid"/>
            <w:tblW w:w="0" w:type="auto"/>
            <w:tblLook w:val="04A0" w:firstRow="1" w:lastRow="0" w:firstColumn="1" w:lastColumn="0" w:noHBand="0" w:noVBand="1"/>
          </w:tblPr>
        </w:tblPrChange>
      </w:tblPr>
      <w:tblGrid>
        <w:gridCol w:w="7910"/>
        <w:tblGridChange w:id="785">
          <w:tblGrid>
            <w:gridCol w:w="7910"/>
          </w:tblGrid>
        </w:tblGridChange>
      </w:tblGrid>
      <w:tr w:rsidR="00755233" w:rsidRPr="009553C9" w14:paraId="79FF2387" w14:textId="77777777" w:rsidTr="00AC5BC7">
        <w:trPr>
          <w:ins w:id="786" w:author="PDMR5" w:date="2023-06-07T16:47:00Z"/>
        </w:trPr>
        <w:tc>
          <w:tcPr>
            <w:tcW w:w="7910" w:type="dxa"/>
            <w:tcPrChange w:id="787" w:author="PDMR5" w:date="2023-06-07T16:48:00Z">
              <w:tcPr>
                <w:tcW w:w="7910" w:type="dxa"/>
              </w:tcPr>
            </w:tcPrChange>
          </w:tcPr>
          <w:p w14:paraId="6FDFDBC6" w14:textId="06E69C41" w:rsidR="00755233" w:rsidRPr="009553C9" w:rsidRDefault="00755233" w:rsidP="00755233">
            <w:pPr>
              <w:pStyle w:val="IndentParagraph"/>
              <w:ind w:firstLine="0"/>
              <w:rPr>
                <w:ins w:id="788" w:author="PDMR5" w:date="2023-06-07T16:47:00Z"/>
                <w:rStyle w:val="IndentParagraphChar"/>
              </w:rPr>
            </w:pPr>
            <w:ins w:id="789" w:author="PDMR5" w:date="2023-06-07T16:47:00Z">
              <w:r w:rsidRPr="009553C9">
                <w:rPr>
                  <w:sz w:val="20"/>
                  <w:rPrChange w:id="790" w:author="PDMR5" w:date="2023-06-07T17:02:00Z">
                    <w:rPr>
                      <w:rStyle w:val="IndentParagraphChar"/>
                    </w:rPr>
                  </w:rPrChange>
                </w:rPr>
                <w:t>Sequence of instructions written in C language of a program that is used to find the greatest common divisor of two integers</w:t>
              </w:r>
              <w:r w:rsidRPr="009553C9">
                <w:rPr>
                  <w:rStyle w:val="IndentParagraphChar"/>
                  <w:sz w:val="20"/>
                </w:rPr>
                <w:t xml:space="preserve"> (details in </w:t>
              </w:r>
            </w:ins>
            <w:ins w:id="791" w:author="Author" w:date="2023-07-21T00:04:00Z">
              <w:r w:rsidR="005C3B24">
                <w:rPr>
                  <w:rStyle w:val="IndentParagraphChar"/>
                  <w:sz w:val="20"/>
                </w:rPr>
                <w:t xml:space="preserve">the </w:t>
              </w:r>
            </w:ins>
            <w:ins w:id="792" w:author="PDMR5" w:date="2023-06-07T16:47:00Z">
              <w:r w:rsidRPr="009553C9">
                <w:rPr>
                  <w:rStyle w:val="IndentParagraphChar"/>
                  <w:sz w:val="20"/>
                </w:rPr>
                <w:t>text following the figure).</w:t>
              </w:r>
            </w:ins>
          </w:p>
        </w:tc>
      </w:tr>
    </w:tbl>
    <w:p w14:paraId="422159AA" w14:textId="10B239F3" w:rsidR="00777BC2" w:rsidRPr="009553C9" w:rsidRDefault="00777BC2" w:rsidP="0023402F">
      <w:pPr>
        <w:pStyle w:val="IndentParagraph"/>
      </w:pPr>
      <w:r w:rsidRPr="009553C9">
        <w:rPr>
          <w:rStyle w:val="IndentParagraphChar"/>
        </w:rPr>
        <w:t xml:space="preserve">Let us use integer variables </w:t>
      </w:r>
      <w:r w:rsidRPr="00A3459F">
        <w:rPr>
          <w:rStyle w:val="IndentParagraphChar"/>
          <w:i/>
          <w:iCs/>
          <w:rPrChange w:id="793" w:author="Author" w:date="2023-07-21T00:05:00Z">
            <w:rPr>
              <w:rStyle w:val="IndentParagraphChar"/>
            </w:rPr>
          </w:rPrChange>
        </w:rPr>
        <w:t>a</w:t>
      </w:r>
      <w:r w:rsidRPr="009553C9">
        <w:rPr>
          <w:rStyle w:val="IndentParagraphChar"/>
        </w:rPr>
        <w:t xml:space="preserve"> and </w:t>
      </w:r>
      <w:r w:rsidRPr="00A3459F">
        <w:rPr>
          <w:rStyle w:val="IndentParagraphChar"/>
          <w:i/>
          <w:iCs/>
          <w:rPrChange w:id="794" w:author="Author" w:date="2023-07-21T00:05:00Z">
            <w:rPr>
              <w:rStyle w:val="IndentParagraphChar"/>
            </w:rPr>
          </w:rPrChange>
        </w:rPr>
        <w:t>b</w:t>
      </w:r>
      <w:r w:rsidRPr="009553C9">
        <w:rPr>
          <w:rStyle w:val="IndentParagraphChar"/>
        </w:rPr>
        <w:t xml:space="preserve"> to represent the two numbers and the variable</w:t>
      </w:r>
      <w:r w:rsidRPr="009553C9">
        <w:t xml:space="preserve"> </w:t>
      </w:r>
      <w:r w:rsidRPr="009553C9">
        <w:rPr>
          <w:i/>
          <w:iCs/>
        </w:rPr>
        <w:t>r</w:t>
      </w:r>
      <w:r w:rsidRPr="009553C9">
        <w:t xml:space="preserve"> to represent the remainder of their division, </w:t>
      </w:r>
      <w:del w:id="795" w:author="Author" w:date="2023-07-21T00:06:00Z">
        <w:r w:rsidRPr="009553C9" w:rsidDel="00AB67A6">
          <w:delText>i. e.</w:delText>
        </w:r>
      </w:del>
      <w:ins w:id="796" w:author="Author" w:date="2023-07-21T00:06:00Z">
        <w:r w:rsidR="00AB67A6">
          <w:t>that is</w:t>
        </w:r>
      </w:ins>
      <w:r w:rsidRPr="009553C9">
        <w:t xml:space="preserve">, </w:t>
      </w:r>
      <w:r w:rsidRPr="009553C9">
        <w:rPr>
          <w:i/>
          <w:iCs/>
        </w:rPr>
        <w:t xml:space="preserve">r </w:t>
      </w:r>
      <w:r w:rsidRPr="009553C9">
        <w:t>is equal to</w:t>
      </w:r>
      <w:r w:rsidRPr="009553C9">
        <w:rPr>
          <w:i/>
          <w:iCs/>
        </w:rPr>
        <w:t xml:space="preserve"> a % b</w:t>
      </w:r>
      <w:r w:rsidRPr="009553C9">
        <w:t xml:space="preserve">. After reading the two values by using the </w:t>
      </w:r>
      <w:r w:rsidRPr="009553C9">
        <w:rPr>
          <w:rFonts w:ascii="Courier New" w:hAnsi="Courier New" w:cs="Courier New"/>
          <w:rPrChange w:id="797" w:author="PDMR5" w:date="2023-06-07T17:02:00Z">
            <w:rPr>
              <w:rFonts w:ascii="Rockwell" w:hAnsi="Rockwell"/>
            </w:rPr>
          </w:rPrChange>
        </w:rPr>
        <w:t>scanf</w:t>
      </w:r>
      <w:r w:rsidRPr="009553C9">
        <w:t xml:space="preserve"> function, the </w:t>
      </w:r>
      <w:r w:rsidRPr="009553C9">
        <w:rPr>
          <w:rFonts w:ascii="Courier New" w:hAnsi="Courier New" w:cs="Courier New"/>
          <w:rPrChange w:id="798" w:author="PDMR5" w:date="2023-06-07T17:02:00Z">
            <w:rPr>
              <w:rFonts w:ascii="Rockwell" w:hAnsi="Rockwell"/>
            </w:rPr>
          </w:rPrChange>
        </w:rPr>
        <w:t>while</w:t>
      </w:r>
      <w:r w:rsidRPr="009553C9">
        <w:t xml:space="preserve"> loop is utilized to determine the remainder </w:t>
      </w:r>
      <w:r w:rsidRPr="009553C9">
        <w:rPr>
          <w:i/>
          <w:iCs/>
        </w:rPr>
        <w:t>r</w:t>
      </w:r>
      <w:r w:rsidRPr="009553C9">
        <w:t xml:space="preserve"> and assign current values of variables </w:t>
      </w:r>
      <w:r w:rsidRPr="009553C9">
        <w:rPr>
          <w:i/>
          <w:iCs/>
        </w:rPr>
        <w:t>b</w:t>
      </w:r>
      <w:r w:rsidRPr="009553C9">
        <w:t xml:space="preserve"> and </w:t>
      </w:r>
      <w:r w:rsidRPr="009553C9">
        <w:rPr>
          <w:i/>
          <w:iCs/>
        </w:rPr>
        <w:t>r</w:t>
      </w:r>
      <w:r w:rsidRPr="009553C9">
        <w:t xml:space="preserve"> to variables </w:t>
      </w:r>
      <w:r w:rsidRPr="009553C9">
        <w:rPr>
          <w:i/>
          <w:iCs/>
        </w:rPr>
        <w:t xml:space="preserve">a </w:t>
      </w:r>
      <w:r w:rsidRPr="009553C9">
        <w:t xml:space="preserve">and </w:t>
      </w:r>
      <w:r w:rsidRPr="009553C9">
        <w:rPr>
          <w:i/>
          <w:iCs/>
        </w:rPr>
        <w:t>b</w:t>
      </w:r>
      <w:r w:rsidRPr="009553C9">
        <w:t xml:space="preserve">, respectively. Please note that the symbol </w:t>
      </w:r>
      <w:ins w:id="799" w:author="Author" w:date="2023-07-21T00:06:00Z">
        <w:r w:rsidR="00AB67A6">
          <w:t>“</w:t>
        </w:r>
      </w:ins>
      <w:del w:id="800" w:author="Author" w:date="2023-07-21T00:06:00Z">
        <w:r w:rsidRPr="009553C9" w:rsidDel="00AB67A6">
          <w:delText>‘</w:delText>
        </w:r>
      </w:del>
      <w:r w:rsidRPr="009553C9">
        <w:t>=</w:t>
      </w:r>
      <w:ins w:id="801" w:author="Author" w:date="2023-07-21T00:06:00Z">
        <w:r w:rsidR="00AB67A6">
          <w:t>”</w:t>
        </w:r>
      </w:ins>
      <w:del w:id="802" w:author="Author" w:date="2023-07-21T00:06:00Z">
        <w:r w:rsidRPr="009553C9" w:rsidDel="00AB67A6">
          <w:delText>’</w:delText>
        </w:r>
      </w:del>
      <w:r w:rsidRPr="009553C9">
        <w:t xml:space="preserve">used in the three operations into the while loop is the assignment operator used in C and in other languages to assign a value to a variable. The assignment operator is different from the equality operator </w:t>
      </w:r>
      <w:del w:id="803" w:author="Author" w:date="2023-07-21T00:07:00Z">
        <w:r w:rsidRPr="009553C9" w:rsidDel="00AB67A6">
          <w:delText xml:space="preserve">which </w:delText>
        </w:r>
      </w:del>
      <w:ins w:id="804" w:author="Author" w:date="2023-07-21T00:07:00Z">
        <w:r w:rsidR="00AB67A6">
          <w:t>that</w:t>
        </w:r>
        <w:r w:rsidR="00AB67A6" w:rsidRPr="009553C9">
          <w:t xml:space="preserve"> </w:t>
        </w:r>
      </w:ins>
      <w:r w:rsidRPr="009553C9">
        <w:t xml:space="preserve">is expressed by a double equal sign ‘==’ (see the program in </w:t>
      </w:r>
      <w:del w:id="805" w:author="PDMR5" w:date="2023-06-07T16:27:00Z">
        <w:r w:rsidRPr="009553C9" w:rsidDel="000F600D">
          <w:delText>f</w:delText>
        </w:r>
      </w:del>
      <w:ins w:id="806" w:author="PDMR5" w:date="2023-06-07T16:27:00Z">
        <w:r w:rsidR="000F600D" w:rsidRPr="009553C9">
          <w:t>F</w:t>
        </w:r>
      </w:ins>
      <w:r w:rsidRPr="009553C9">
        <w:t xml:space="preserve">igure 2.4). Execution of the operations in the </w:t>
      </w:r>
      <w:r w:rsidRPr="009553C9">
        <w:rPr>
          <w:rFonts w:ascii="Courier New" w:hAnsi="Courier New" w:cs="Courier New"/>
          <w:rPrChange w:id="807" w:author="PDMR5" w:date="2023-06-07T17:02:00Z">
            <w:rPr>
              <w:rFonts w:ascii="Rockwell" w:hAnsi="Rockwell"/>
            </w:rPr>
          </w:rPrChange>
        </w:rPr>
        <w:t>while</w:t>
      </w:r>
      <w:r w:rsidRPr="009553C9">
        <w:t xml:space="preserve"> loop is continued as long as the value of divisor </w:t>
      </w:r>
      <w:r w:rsidRPr="009553C9">
        <w:rPr>
          <w:i/>
          <w:iCs/>
        </w:rPr>
        <w:t>b</w:t>
      </w:r>
      <w:r w:rsidRPr="009553C9">
        <w:t xml:space="preserve"> is greater than zero. When the value of </w:t>
      </w:r>
      <w:r w:rsidRPr="009553C9">
        <w:rPr>
          <w:i/>
          <w:iCs/>
        </w:rPr>
        <w:t>b</w:t>
      </w:r>
      <w:r w:rsidRPr="009553C9">
        <w:t xml:space="preserve"> becomes zero, the value of variable </w:t>
      </w:r>
      <w:r w:rsidRPr="009553C9">
        <w:rPr>
          <w:i/>
          <w:iCs/>
        </w:rPr>
        <w:t>a</w:t>
      </w:r>
      <w:r w:rsidRPr="009553C9">
        <w:t xml:space="preserve"> is the GCD of the given numbers</w:t>
      </w:r>
      <w:ins w:id="808" w:author="Author" w:date="2023-07-21T00:07:00Z">
        <w:r w:rsidR="00AB67A6">
          <w:t>,</w:t>
        </w:r>
      </w:ins>
      <w:r w:rsidRPr="009553C9">
        <w:t xml:space="preserve"> and it is visualized by the </w:t>
      </w:r>
      <w:r w:rsidRPr="009553C9">
        <w:rPr>
          <w:rFonts w:ascii="Courier New" w:hAnsi="Courier New" w:cs="Courier New"/>
          <w:rPrChange w:id="809" w:author="PDMR5" w:date="2023-06-07T17:02:00Z">
            <w:rPr>
              <w:rFonts w:ascii="Rockwell" w:hAnsi="Rockwell"/>
            </w:rPr>
          </w:rPrChange>
        </w:rPr>
        <w:t>printf</w:t>
      </w:r>
      <w:r w:rsidRPr="009553C9">
        <w:t xml:space="preserve"> statement.</w:t>
      </w:r>
    </w:p>
    <w:p w14:paraId="1479A860" w14:textId="5ADA8FB8" w:rsidR="00777BC2" w:rsidRPr="009553C9" w:rsidRDefault="00777BC2" w:rsidP="0023402F">
      <w:pPr>
        <w:pStyle w:val="IndentParagraph"/>
        <w:rPr>
          <w:lang w:eastAsia="it-IT"/>
        </w:rPr>
      </w:pPr>
      <w:r w:rsidRPr="009553C9">
        <w:rPr>
          <w:lang w:eastAsia="it-IT"/>
        </w:rPr>
        <w:t xml:space="preserve">In </w:t>
      </w:r>
      <w:del w:id="810" w:author="PDMR5" w:date="2023-06-07T16:37:00Z">
        <w:r w:rsidRPr="009553C9" w:rsidDel="0013454A">
          <w:rPr>
            <w:lang w:eastAsia="it-IT"/>
          </w:rPr>
          <w:delText>c</w:delText>
        </w:r>
      </w:del>
      <w:commentRangeStart w:id="811"/>
      <w:ins w:id="812" w:author="PDMR5" w:date="2023-06-07T16:37:00Z">
        <w:r w:rsidR="0013454A" w:rsidRPr="009553C9">
          <w:rPr>
            <w:lang w:eastAsia="it-IT"/>
          </w:rPr>
          <w:t>C</w:t>
        </w:r>
      </w:ins>
      <w:r w:rsidRPr="009553C9">
        <w:rPr>
          <w:lang w:eastAsia="it-IT"/>
        </w:rPr>
        <w:t>hapter 1</w:t>
      </w:r>
      <w:commentRangeEnd w:id="811"/>
      <w:r w:rsidR="007D596E">
        <w:rPr>
          <w:rStyle w:val="CommentReference"/>
        </w:rPr>
        <w:commentReference w:id="811"/>
      </w:r>
      <w:ins w:id="813" w:author="Author" w:date="2023-07-21T00:08:00Z">
        <w:r w:rsidR="00AB67A6">
          <w:rPr>
            <w:lang w:eastAsia="it-IT"/>
          </w:rPr>
          <w:t>,</w:t>
        </w:r>
      </w:ins>
      <w:r w:rsidRPr="009553C9">
        <w:rPr>
          <w:lang w:eastAsia="it-IT"/>
        </w:rPr>
        <w:t xml:space="preserve"> we </w:t>
      </w:r>
      <w:ins w:id="814" w:author="Author" w:date="2023-07-21T00:08:00Z">
        <w:r w:rsidR="00AB67A6">
          <w:rPr>
            <w:lang w:eastAsia="it-IT"/>
          </w:rPr>
          <w:t xml:space="preserve">also </w:t>
        </w:r>
      </w:ins>
      <w:r w:rsidRPr="009553C9">
        <w:rPr>
          <w:lang w:eastAsia="it-IT"/>
        </w:rPr>
        <w:t xml:space="preserve">introduced </w:t>
      </w:r>
      <w:del w:id="815" w:author="Author" w:date="2023-07-21T00:08:00Z">
        <w:r w:rsidRPr="009553C9" w:rsidDel="00AB67A6">
          <w:rPr>
            <w:lang w:eastAsia="it-IT"/>
          </w:rPr>
          <w:delText xml:space="preserve">also </w:delText>
        </w:r>
      </w:del>
      <w:r w:rsidRPr="009553C9">
        <w:rPr>
          <w:lang w:eastAsia="it-IT"/>
        </w:rPr>
        <w:t xml:space="preserve">the simple linear search algorithm for finding a given value in a list of numbers. Here (see </w:t>
      </w:r>
      <w:ins w:id="816" w:author="PDMR4" w:date="2023-06-07T17:50:00Z">
        <w:r w:rsidR="00257A91" w:rsidRPr="009553C9">
          <w:rPr>
            <w:lang w:eastAsia="it-IT"/>
          </w:rPr>
          <w:t>F</w:t>
        </w:r>
      </w:ins>
      <w:del w:id="817" w:author="PDMR4" w:date="2023-06-07T17:50:00Z">
        <w:r w:rsidRPr="009553C9" w:rsidDel="00257A91">
          <w:rPr>
            <w:lang w:eastAsia="it-IT"/>
          </w:rPr>
          <w:delText>f</w:delText>
        </w:r>
      </w:del>
      <w:r w:rsidRPr="009553C9">
        <w:rPr>
          <w:lang w:eastAsia="it-IT"/>
        </w:rPr>
        <w:t>igure 2.4)</w:t>
      </w:r>
      <w:ins w:id="818" w:author="Author" w:date="2023-07-21T00:08:00Z">
        <w:r w:rsidR="00AB67A6">
          <w:rPr>
            <w:lang w:eastAsia="it-IT"/>
          </w:rPr>
          <w:t>,</w:t>
        </w:r>
      </w:ins>
      <w:r w:rsidRPr="009553C9">
        <w:rPr>
          <w:lang w:eastAsia="it-IT"/>
        </w:rPr>
        <w:t xml:space="preserve"> we show the C program that implements that algorithm. After reading the list of elements through the </w:t>
      </w:r>
      <w:r w:rsidRPr="009553C9">
        <w:rPr>
          <w:rFonts w:ascii="Courier New" w:hAnsi="Courier New" w:cs="Courier New"/>
          <w:rPrChange w:id="819" w:author="PDMR5" w:date="2023-06-07T17:02:00Z">
            <w:rPr>
              <w:rFonts w:ascii="Rockwell" w:hAnsi="Rockwell"/>
            </w:rPr>
          </w:rPrChange>
        </w:rPr>
        <w:t>for</w:t>
      </w:r>
      <w:r w:rsidRPr="009553C9">
        <w:rPr>
          <w:lang w:eastAsia="it-IT"/>
        </w:rPr>
        <w:t xml:space="preserve"> loop, the program asks for the number to be searched </w:t>
      </w:r>
      <w:r w:rsidRPr="009553C9">
        <w:rPr>
          <w:rFonts w:ascii="Courier New" w:hAnsi="Courier New" w:cs="Courier New"/>
          <w:lang w:eastAsia="it-IT"/>
          <w:rPrChange w:id="820" w:author="PDMR5" w:date="2023-06-07T17:02:00Z">
            <w:rPr>
              <w:lang w:eastAsia="it-IT"/>
            </w:rPr>
          </w:rPrChange>
        </w:rPr>
        <w:t>(</w:t>
      </w:r>
      <w:r w:rsidRPr="009553C9">
        <w:rPr>
          <w:rFonts w:ascii="Courier New" w:hAnsi="Courier New" w:cs="Courier New"/>
          <w:rPrChange w:id="821" w:author="PDMR5" w:date="2023-06-07T17:02:00Z">
            <w:rPr>
              <w:rFonts w:ascii="Rockwell" w:hAnsi="Rockwell"/>
            </w:rPr>
          </w:rPrChange>
        </w:rPr>
        <w:t>scanf(“%d”, &amp;x);)</w:t>
      </w:r>
      <w:del w:id="822" w:author="Author" w:date="2023-07-21T00:09:00Z">
        <w:r w:rsidRPr="009553C9" w:rsidDel="00AB67A6">
          <w:rPr>
            <w:lang w:eastAsia="it-IT"/>
          </w:rPr>
          <w:delText xml:space="preserve"> </w:delText>
        </w:r>
      </w:del>
      <w:ins w:id="823" w:author="Author" w:date="2023-07-21T00:09:00Z">
        <w:r w:rsidR="00AB67A6">
          <w:rPr>
            <w:lang w:eastAsia="it-IT"/>
          </w:rPr>
          <w:t xml:space="preserve">, </w:t>
        </w:r>
      </w:ins>
      <w:r w:rsidRPr="009553C9">
        <w:rPr>
          <w:lang w:eastAsia="it-IT"/>
        </w:rPr>
        <w:t xml:space="preserve">and then sequentially through the second </w:t>
      </w:r>
      <w:r w:rsidRPr="009553C9">
        <w:rPr>
          <w:rFonts w:ascii="Courier New" w:hAnsi="Courier New" w:cs="Courier New"/>
          <w:rPrChange w:id="824" w:author="PDMR5" w:date="2023-06-07T17:02:00Z">
            <w:rPr>
              <w:rFonts w:ascii="Rockwell" w:hAnsi="Rockwell"/>
            </w:rPr>
          </w:rPrChange>
        </w:rPr>
        <w:t>for</w:t>
      </w:r>
      <w:r w:rsidRPr="009553C9">
        <w:rPr>
          <w:lang w:eastAsia="it-IT"/>
        </w:rPr>
        <w:t xml:space="preserve"> loop</w:t>
      </w:r>
      <w:del w:id="825" w:author="Author" w:date="2023-07-21T00:09:00Z">
        <w:r w:rsidRPr="009553C9" w:rsidDel="00AB67A6">
          <w:rPr>
            <w:lang w:eastAsia="it-IT"/>
          </w:rPr>
          <w:delText>,</w:delText>
        </w:r>
      </w:del>
      <w:r w:rsidRPr="009553C9">
        <w:rPr>
          <w:lang w:eastAsia="it-IT"/>
        </w:rPr>
        <w:t xml:space="preserve"> compares each element </w:t>
      </w:r>
      <w:r w:rsidRPr="009553C9">
        <w:rPr>
          <w:i/>
          <w:iCs/>
          <w:lang w:eastAsia="it-IT"/>
        </w:rPr>
        <w:t>S[i]</w:t>
      </w:r>
      <w:r w:rsidRPr="009553C9">
        <w:rPr>
          <w:lang w:eastAsia="it-IT"/>
        </w:rPr>
        <w:t xml:space="preserve"> with the element to search </w:t>
      </w:r>
      <w:r w:rsidRPr="009553C9">
        <w:rPr>
          <w:i/>
          <w:iCs/>
          <w:lang w:eastAsia="it-IT"/>
        </w:rPr>
        <w:t>x</w:t>
      </w:r>
      <w:del w:id="826" w:author="Author" w:date="2023-07-21T00:09:00Z">
        <w:r w:rsidRPr="009553C9" w:rsidDel="00AB67A6">
          <w:rPr>
            <w:lang w:eastAsia="it-IT"/>
          </w:rPr>
          <w:delText>,</w:delText>
        </w:r>
      </w:del>
      <w:r w:rsidRPr="009553C9">
        <w:rPr>
          <w:lang w:eastAsia="it-IT"/>
        </w:rPr>
        <w:t xml:space="preserve"> until </w:t>
      </w:r>
      <w:ins w:id="827" w:author="Author" w:date="2023-07-21T00:10:00Z">
        <w:r w:rsidR="00AB67A6">
          <w:rPr>
            <w:lang w:eastAsia="it-IT"/>
          </w:rPr>
          <w:t xml:space="preserve">it </w:t>
        </w:r>
      </w:ins>
      <w:r w:rsidRPr="009553C9">
        <w:rPr>
          <w:lang w:eastAsia="it-IT"/>
        </w:rPr>
        <w:t>finds it and prints its position or the list ends, in this case the program signals that the number is not present in the list.</w:t>
      </w:r>
    </w:p>
    <w:p w14:paraId="1A3D27A5" w14:textId="3630D266" w:rsidR="00777BC2" w:rsidRPr="009553C9" w:rsidRDefault="00D47E48" w:rsidP="0023402F">
      <w:pPr>
        <w:pStyle w:val="Image"/>
        <w:rPr>
          <w:lang w:eastAsia="it-IT"/>
        </w:rPr>
      </w:pPr>
      <w:r>
        <w:lastRenderedPageBreak/>
        <w:pict w14:anchorId="0A0458E4">
          <v:shape id="_x0000_i1029" type="#_x0000_t75" style="width:186.85pt;height:201pt">
            <v:imagedata r:id="rId17" o:title="Figure4"/>
          </v:shape>
        </w:pict>
      </w:r>
    </w:p>
    <w:p w14:paraId="3726A455" w14:textId="097D9DF0" w:rsidR="00777BC2" w:rsidRPr="009553C9" w:rsidRDefault="00777BC2" w:rsidP="0023402F">
      <w:pPr>
        <w:pStyle w:val="FigCaption"/>
        <w:rPr>
          <w:lang w:eastAsia="it-IT"/>
        </w:rPr>
      </w:pPr>
      <w:r w:rsidRPr="009553C9">
        <w:rPr>
          <w:b/>
          <w:bCs/>
          <w:lang w:eastAsia="it-IT"/>
        </w:rPr>
        <w:t>Figure 2.4</w:t>
      </w:r>
      <w:r w:rsidR="0023402F" w:rsidRPr="009553C9">
        <w:rPr>
          <w:b/>
          <w:bCs/>
          <w:lang w:eastAsia="it-IT"/>
        </w:rPr>
        <w:tab/>
      </w:r>
      <w:r w:rsidRPr="009553C9">
        <w:rPr>
          <w:lang w:eastAsia="it-IT"/>
        </w:rPr>
        <w:t xml:space="preserve">The C program implementing the linear search algorithm that, given an array of elements of size </w:t>
      </w:r>
      <w:r w:rsidRPr="00AB67A6">
        <w:rPr>
          <w:i/>
          <w:iCs/>
          <w:lang w:eastAsia="it-IT"/>
          <w:rPrChange w:id="828" w:author="Author" w:date="2023-07-21T00:11:00Z">
            <w:rPr>
              <w:lang w:eastAsia="it-IT"/>
            </w:rPr>
          </w:rPrChange>
        </w:rPr>
        <w:t>N</w:t>
      </w:r>
      <w:r w:rsidRPr="009553C9">
        <w:rPr>
          <w:lang w:eastAsia="it-IT"/>
        </w:rPr>
        <w:t xml:space="preserve">=100, let find a given value </w:t>
      </w:r>
      <w:r w:rsidRPr="00AB67A6">
        <w:rPr>
          <w:i/>
          <w:iCs/>
          <w:lang w:eastAsia="it-IT"/>
          <w:rPrChange w:id="829" w:author="Author" w:date="2023-07-21T00:11:00Z">
            <w:rPr>
              <w:lang w:eastAsia="it-IT"/>
            </w:rPr>
          </w:rPrChange>
        </w:rPr>
        <w:t>x</w:t>
      </w:r>
      <w:r w:rsidRPr="009553C9">
        <w:rPr>
          <w:lang w:eastAsia="it-IT"/>
        </w:rPr>
        <w:t>, if it is within the array.</w:t>
      </w:r>
    </w:p>
    <w:tbl>
      <w:tblPr>
        <w:tblStyle w:val="TableGrid"/>
        <w:tblW w:w="0" w:type="auto"/>
        <w:tblLook w:val="04A0" w:firstRow="1" w:lastRow="0" w:firstColumn="1" w:lastColumn="0" w:noHBand="0" w:noVBand="1"/>
      </w:tblPr>
      <w:tblGrid>
        <w:gridCol w:w="7910"/>
      </w:tblGrid>
      <w:tr w:rsidR="00755233" w:rsidRPr="009553C9" w14:paraId="15894AB5" w14:textId="77777777" w:rsidTr="00755233">
        <w:trPr>
          <w:ins w:id="830" w:author="PDMR5" w:date="2023-06-07T16:47:00Z"/>
        </w:trPr>
        <w:tc>
          <w:tcPr>
            <w:tcW w:w="7910" w:type="dxa"/>
          </w:tcPr>
          <w:p w14:paraId="3C3D44E8" w14:textId="0A661521" w:rsidR="00755233" w:rsidRPr="009553C9" w:rsidRDefault="00755233" w:rsidP="00755233">
            <w:pPr>
              <w:pStyle w:val="IndentParagraph"/>
              <w:ind w:firstLine="0"/>
              <w:rPr>
                <w:ins w:id="831" w:author="PDMR5" w:date="2023-06-07T16:47:00Z"/>
                <w:lang w:eastAsia="it-IT"/>
              </w:rPr>
            </w:pPr>
            <w:ins w:id="832" w:author="PDMR5" w:date="2023-06-07T16:47:00Z">
              <w:r w:rsidRPr="009553C9">
                <w:rPr>
                  <w:sz w:val="20"/>
                  <w:rPrChange w:id="833" w:author="PDMR5" w:date="2023-06-07T17:02:00Z">
                    <w:rPr>
                      <w:lang w:eastAsia="it-IT"/>
                    </w:rPr>
                  </w:rPrChange>
                </w:rPr>
                <w:t>Sequence of</w:t>
              </w:r>
              <w:r w:rsidRPr="009553C9">
                <w:rPr>
                  <w:sz w:val="20"/>
                  <w:lang w:eastAsia="it-IT"/>
                </w:rPr>
                <w:t xml:space="preserve"> instructions written in C language of a program implementing the linear search algorithm (details in </w:t>
              </w:r>
            </w:ins>
            <w:ins w:id="834" w:author="Author" w:date="2023-07-21T00:12:00Z">
              <w:r w:rsidR="00AB67A6">
                <w:rPr>
                  <w:sz w:val="20"/>
                  <w:lang w:eastAsia="it-IT"/>
                </w:rPr>
                <w:t xml:space="preserve">the </w:t>
              </w:r>
            </w:ins>
            <w:ins w:id="835" w:author="PDMR5" w:date="2023-06-07T16:47:00Z">
              <w:r w:rsidRPr="009553C9">
                <w:rPr>
                  <w:sz w:val="20"/>
                  <w:lang w:eastAsia="it-IT"/>
                </w:rPr>
                <w:t>text following the figure).</w:t>
              </w:r>
            </w:ins>
          </w:p>
        </w:tc>
      </w:tr>
    </w:tbl>
    <w:p w14:paraId="607B1DFA" w14:textId="608921F6" w:rsidR="00777BC2" w:rsidRPr="009553C9" w:rsidRDefault="00777BC2" w:rsidP="0023402F">
      <w:pPr>
        <w:pStyle w:val="IndentParagraph"/>
        <w:rPr>
          <w:lang w:eastAsia="it-IT"/>
        </w:rPr>
      </w:pPr>
      <w:r w:rsidRPr="009553C9">
        <w:rPr>
          <w:lang w:eastAsia="it-IT"/>
        </w:rPr>
        <w:t xml:space="preserve">Although </w:t>
      </w:r>
      <w:del w:id="836" w:author="Author" w:date="2023-07-21T00:16:00Z">
        <w:r w:rsidRPr="009553C9" w:rsidDel="006D4F20">
          <w:rPr>
            <w:lang w:eastAsia="it-IT"/>
          </w:rPr>
          <w:delText xml:space="preserve">in </w:delText>
        </w:r>
      </w:del>
      <w:r w:rsidRPr="009553C9">
        <w:rPr>
          <w:lang w:eastAsia="it-IT"/>
        </w:rPr>
        <w:t xml:space="preserve">the C source code </w:t>
      </w:r>
      <w:ins w:id="837" w:author="Author" w:date="2023-07-21T00:16:00Z">
        <w:r w:rsidR="006D4F20">
          <w:rPr>
            <w:lang w:eastAsia="it-IT"/>
          </w:rPr>
          <w:t xml:space="preserve">requires </w:t>
        </w:r>
      </w:ins>
      <w:r w:rsidRPr="009553C9">
        <w:rPr>
          <w:lang w:eastAsia="it-IT"/>
        </w:rPr>
        <w:t xml:space="preserve">a few technical commands </w:t>
      </w:r>
      <w:del w:id="838" w:author="Author" w:date="2023-07-21T00:16:00Z">
        <w:r w:rsidRPr="009553C9" w:rsidDel="006D4F20">
          <w:rPr>
            <w:lang w:eastAsia="it-IT"/>
          </w:rPr>
          <w:delText xml:space="preserve">must </w:delText>
        </w:r>
      </w:del>
      <w:ins w:id="839" w:author="Author" w:date="2023-07-21T00:16:00Z">
        <w:r w:rsidR="006D4F20">
          <w:rPr>
            <w:lang w:eastAsia="it-IT"/>
          </w:rPr>
          <w:t>to</w:t>
        </w:r>
        <w:r w:rsidR="006D4F20" w:rsidRPr="009553C9">
          <w:rPr>
            <w:lang w:eastAsia="it-IT"/>
          </w:rPr>
          <w:t xml:space="preserve"> </w:t>
        </w:r>
      </w:ins>
      <w:r w:rsidRPr="009553C9">
        <w:rPr>
          <w:lang w:eastAsia="it-IT"/>
        </w:rPr>
        <w:t xml:space="preserve">be included (for instance the </w:t>
      </w:r>
      <w:r w:rsidRPr="009553C9">
        <w:rPr>
          <w:rFonts w:ascii="Courier New" w:hAnsi="Courier New" w:cs="Courier New"/>
          <w:lang w:eastAsia="it-IT"/>
          <w:rPrChange w:id="840" w:author="PDMR5" w:date="2023-06-07T17:02:00Z">
            <w:rPr>
              <w:rFonts w:ascii="Rockwell" w:hAnsi="Rockwell"/>
              <w:lang w:eastAsia="it-IT"/>
            </w:rPr>
          </w:rPrChange>
        </w:rPr>
        <w:t>#include</w:t>
      </w:r>
      <w:r w:rsidRPr="009553C9">
        <w:rPr>
          <w:lang w:eastAsia="it-IT"/>
        </w:rPr>
        <w:t xml:space="preserve"> directive, the parenthes</w:t>
      </w:r>
      <w:ins w:id="841" w:author="Author" w:date="2023-07-21T00:12:00Z">
        <w:r w:rsidR="00707B92">
          <w:rPr>
            <w:lang w:eastAsia="it-IT"/>
          </w:rPr>
          <w:t>e</w:t>
        </w:r>
      </w:ins>
      <w:del w:id="842" w:author="Author" w:date="2023-07-21T00:12:00Z">
        <w:r w:rsidRPr="009553C9" w:rsidDel="00707B92">
          <w:rPr>
            <w:lang w:eastAsia="it-IT"/>
          </w:rPr>
          <w:delText>i</w:delText>
        </w:r>
      </w:del>
      <w:r w:rsidRPr="009553C9">
        <w:rPr>
          <w:lang w:eastAsia="it-IT"/>
        </w:rPr>
        <w:t xml:space="preserve">s for grouping blocks of code, and some data format pragma like </w:t>
      </w:r>
      <w:r w:rsidRPr="009553C9">
        <w:rPr>
          <w:rFonts w:ascii="Courier New" w:hAnsi="Courier New" w:cs="Courier New"/>
          <w:lang w:eastAsia="it-IT"/>
          <w:rPrChange w:id="843" w:author="PDMR5" w:date="2023-06-07T17:02:00Z">
            <w:rPr>
              <w:rFonts w:ascii="Rockwell" w:hAnsi="Rockwell"/>
              <w:lang w:eastAsia="it-IT"/>
            </w:rPr>
          </w:rPrChange>
        </w:rPr>
        <w:t>%d</w:t>
      </w:r>
      <w:r w:rsidRPr="009553C9">
        <w:rPr>
          <w:lang w:eastAsia="it-IT"/>
        </w:rPr>
        <w:t>), the program is readable and understandable enough for non-experts. Source code in high-level languages is in fact a sequence of human-readable instructions that a programmer writes when she/he develops the program. Program code is then stored in files for further changes or for producing executable code by a compiler. When the source code is complete, it is run through a compiler to turn it into machine code called executable code. This is a program code that a computer can understand and execute but humans are no longer able to read and change appropriately because machine code consists of binary sequences of 1s and 0s that are</w:t>
      </w:r>
      <w:ins w:id="844" w:author="Author" w:date="2023-07-21T00:18:00Z">
        <w:r w:rsidR="006D4F20">
          <w:rPr>
            <w:lang w:eastAsia="it-IT"/>
          </w:rPr>
          <w:t xml:space="preserve"> </w:t>
        </w:r>
      </w:ins>
      <w:r w:rsidRPr="009553C9">
        <w:rPr>
          <w:lang w:eastAsia="it-IT"/>
        </w:rPr>
        <w:t>n</w:t>
      </w:r>
      <w:ins w:id="845" w:author="Author" w:date="2023-07-21T00:18:00Z">
        <w:r w:rsidR="006D4F20">
          <w:rPr>
            <w:lang w:eastAsia="it-IT"/>
          </w:rPr>
          <w:t>o</w:t>
        </w:r>
      </w:ins>
      <w:del w:id="846" w:author="Author" w:date="2023-07-21T00:18:00Z">
        <w:r w:rsidRPr="009553C9" w:rsidDel="006D4F20">
          <w:rPr>
            <w:lang w:eastAsia="it-IT"/>
          </w:rPr>
          <w:delText>’</w:delText>
        </w:r>
      </w:del>
      <w:r w:rsidRPr="009553C9">
        <w:rPr>
          <w:lang w:eastAsia="it-IT"/>
        </w:rPr>
        <w:t>t human</w:t>
      </w:r>
      <w:ins w:id="847" w:author="Author" w:date="2023-07-21T00:18:00Z">
        <w:r w:rsidR="006D4F20">
          <w:rPr>
            <w:lang w:eastAsia="it-IT"/>
          </w:rPr>
          <w:t xml:space="preserve"> </w:t>
        </w:r>
      </w:ins>
      <w:del w:id="848" w:author="Author" w:date="2023-07-21T00:18:00Z">
        <w:r w:rsidRPr="009553C9" w:rsidDel="006D4F20">
          <w:rPr>
            <w:lang w:eastAsia="it-IT"/>
          </w:rPr>
          <w:delText>-</w:delText>
        </w:r>
      </w:del>
      <w:r w:rsidRPr="009553C9">
        <w:rPr>
          <w:lang w:eastAsia="it-IT"/>
        </w:rPr>
        <w:t>readable. While most high-level programming languages use a compiler-based approach to produce machine code, a few programming languages, such as JavaScript or PHP, are interpreted instead. In interpreted languages, the distinction between source code and executable code does not apply because there is only the source code that is analyzed and executed by an interpreter that processes each single instruction and, if correct, generates the corresponding machine code to be executed. Generally, application software is distributed in a form that includes only executable files. This means that we can install and run that software</w:t>
      </w:r>
      <w:del w:id="849" w:author="Author" w:date="2023-07-21T00:19:00Z">
        <w:r w:rsidRPr="009553C9" w:rsidDel="006D4F20">
          <w:rPr>
            <w:lang w:eastAsia="it-IT"/>
          </w:rPr>
          <w:delText>,</w:delText>
        </w:r>
      </w:del>
      <w:r w:rsidRPr="009553C9">
        <w:rPr>
          <w:lang w:eastAsia="it-IT"/>
        </w:rPr>
        <w:t xml:space="preserve"> but we cannot modify or reuse it in other programs. If the source code of programs is included</w:t>
      </w:r>
      <w:ins w:id="850" w:author="Author" w:date="2023-07-21T00:20:00Z">
        <w:r w:rsidR="006D4F20">
          <w:rPr>
            <w:lang w:eastAsia="it-IT"/>
          </w:rPr>
          <w:t>,</w:t>
        </w:r>
      </w:ins>
      <w:r w:rsidRPr="009553C9">
        <w:rPr>
          <w:lang w:eastAsia="it-IT"/>
        </w:rPr>
        <w:t xml:space="preserve"> it would be useful to a programmer or a </w:t>
      </w:r>
      <w:r w:rsidRPr="009553C9">
        <w:rPr>
          <w:lang w:eastAsia="it-IT"/>
        </w:rPr>
        <w:lastRenderedPageBreak/>
        <w:t>system</w:t>
      </w:r>
      <w:ins w:id="851" w:author="Author" w:date="2023-07-21T00:20:00Z">
        <w:r w:rsidR="006D4F20">
          <w:rPr>
            <w:lang w:eastAsia="it-IT"/>
          </w:rPr>
          <w:t>s</w:t>
        </w:r>
      </w:ins>
      <w:r w:rsidRPr="009553C9">
        <w:rPr>
          <w:lang w:eastAsia="it-IT"/>
        </w:rPr>
        <w:t xml:space="preserve"> developer</w:t>
      </w:r>
      <w:del w:id="852" w:author="Author" w:date="2023-07-21T00:20:00Z">
        <w:r w:rsidRPr="009553C9" w:rsidDel="006D4F20">
          <w:rPr>
            <w:lang w:eastAsia="it-IT"/>
          </w:rPr>
          <w:delText>,</w:delText>
        </w:r>
      </w:del>
      <w:r w:rsidRPr="009553C9">
        <w:rPr>
          <w:lang w:eastAsia="it-IT"/>
        </w:rPr>
        <w:t xml:space="preserve"> who might wish to study and/or modify that code.</w:t>
      </w:r>
    </w:p>
    <w:p w14:paraId="6E39FC80" w14:textId="4A63EC54" w:rsidR="00777BC2" w:rsidRPr="009553C9" w:rsidRDefault="00777BC2" w:rsidP="0023402F">
      <w:pPr>
        <w:pStyle w:val="IndentParagraph"/>
        <w:rPr>
          <w:lang w:eastAsia="it-IT"/>
        </w:rPr>
      </w:pPr>
      <w:r w:rsidRPr="009553C9">
        <w:rPr>
          <w:lang w:eastAsia="it-IT"/>
        </w:rPr>
        <w:t xml:space="preserve">In this context, the concept of </w:t>
      </w:r>
      <w:r w:rsidRPr="009553C9">
        <w:rPr>
          <w:i/>
          <w:iCs/>
          <w:lang w:eastAsia="it-IT"/>
        </w:rPr>
        <w:t>open</w:t>
      </w:r>
      <w:ins w:id="853" w:author="Author" w:date="2023-07-21T00:23:00Z">
        <w:r w:rsidR="006D4F20">
          <w:rPr>
            <w:i/>
            <w:iCs/>
            <w:lang w:eastAsia="it-IT"/>
          </w:rPr>
          <w:t xml:space="preserve"> </w:t>
        </w:r>
      </w:ins>
      <w:del w:id="854" w:author="Author" w:date="2023-07-21T00:23:00Z">
        <w:r w:rsidRPr="009553C9" w:rsidDel="006D4F20">
          <w:rPr>
            <w:i/>
            <w:iCs/>
            <w:lang w:eastAsia="it-IT"/>
          </w:rPr>
          <w:delText>-</w:delText>
        </w:r>
      </w:del>
      <w:r w:rsidRPr="009553C9">
        <w:rPr>
          <w:i/>
          <w:iCs/>
          <w:lang w:eastAsia="it-IT"/>
        </w:rPr>
        <w:t>source</w:t>
      </w:r>
      <w:r w:rsidRPr="009553C9">
        <w:rPr>
          <w:lang w:eastAsia="it-IT"/>
        </w:rPr>
        <w:t xml:space="preserve"> programs plays an important role. This term was coined in the field of software development to describe a specific approach to building and distributing computer programs. Today, however, the keyword</w:t>
      </w:r>
      <w:r w:rsidRPr="009553C9">
        <w:rPr>
          <w:rStyle w:val="IndentParagraphChar"/>
        </w:rPr>
        <w:t xml:space="preserve"> </w:t>
      </w:r>
      <w:r w:rsidRPr="009553C9">
        <w:rPr>
          <w:lang w:eastAsia="it-IT"/>
        </w:rPr>
        <w:t xml:space="preserve">“open source” describes a broader set of values, projects, products, and initiatives that include and celebrate principles of open exchange, collaborative participation, rapid prototyping, transparency, and community-oriented development. The </w:t>
      </w:r>
      <w:r w:rsidRPr="009553C9">
        <w:rPr>
          <w:i/>
          <w:iCs/>
          <w:lang w:eastAsia="it-IT"/>
        </w:rPr>
        <w:t>open</w:t>
      </w:r>
      <w:ins w:id="855" w:author="Author" w:date="2023-07-21T00:23:00Z">
        <w:r w:rsidR="006D4F20">
          <w:rPr>
            <w:i/>
            <w:iCs/>
            <w:lang w:eastAsia="it-IT"/>
          </w:rPr>
          <w:t xml:space="preserve"> </w:t>
        </w:r>
      </w:ins>
      <w:del w:id="856" w:author="Author" w:date="2023-07-21T00:23:00Z">
        <w:r w:rsidRPr="009553C9" w:rsidDel="006D4F20">
          <w:rPr>
            <w:i/>
            <w:iCs/>
            <w:lang w:eastAsia="it-IT"/>
          </w:rPr>
          <w:delText>-</w:delText>
        </w:r>
      </w:del>
      <w:r w:rsidRPr="009553C9">
        <w:rPr>
          <w:i/>
          <w:iCs/>
          <w:lang w:eastAsia="it-IT"/>
        </w:rPr>
        <w:t>source</w:t>
      </w:r>
      <w:r w:rsidRPr="009553C9">
        <w:rPr>
          <w:lang w:eastAsia="it-IT"/>
        </w:rPr>
        <w:t xml:space="preserve"> model is a decentralized software development and maintaining standard that </w:t>
      </w:r>
      <w:del w:id="857" w:author="Author" w:date="2023-07-21T00:21:00Z">
        <w:r w:rsidRPr="009553C9" w:rsidDel="006D4F20">
          <w:rPr>
            <w:lang w:eastAsia="it-IT"/>
          </w:rPr>
          <w:delText xml:space="preserve">urges </w:delText>
        </w:r>
      </w:del>
      <w:ins w:id="858" w:author="Author" w:date="2023-07-21T00:21:00Z">
        <w:r w:rsidR="006D4F20">
          <w:rPr>
            <w:lang w:eastAsia="it-IT"/>
          </w:rPr>
          <w:t>encourage</w:t>
        </w:r>
        <w:r w:rsidR="006D4F20" w:rsidRPr="009553C9">
          <w:rPr>
            <w:lang w:eastAsia="it-IT"/>
          </w:rPr>
          <w:t xml:space="preserve"> </w:t>
        </w:r>
      </w:ins>
      <w:del w:id="859" w:author="Author" w:date="2023-07-21T00:21:00Z">
        <w:r w:rsidRPr="009553C9" w:rsidDel="006D4F20">
          <w:rPr>
            <w:lang w:eastAsia="it-IT"/>
          </w:rPr>
          <w:delText xml:space="preserve">for </w:delText>
        </w:r>
      </w:del>
      <w:r w:rsidRPr="009553C9">
        <w:rPr>
          <w:lang w:eastAsia="it-IT"/>
        </w:rPr>
        <w:t>open collaboration among software programmers, teams, and companies. A main principle of open</w:t>
      </w:r>
      <w:ins w:id="860" w:author="Author" w:date="2023-07-21T00:23:00Z">
        <w:r w:rsidR="006D4F20">
          <w:rPr>
            <w:lang w:eastAsia="it-IT"/>
          </w:rPr>
          <w:t xml:space="preserve"> </w:t>
        </w:r>
      </w:ins>
      <w:del w:id="861" w:author="Author" w:date="2023-07-21T00:23:00Z">
        <w:r w:rsidRPr="009553C9" w:rsidDel="006D4F20">
          <w:rPr>
            <w:lang w:eastAsia="it-IT"/>
          </w:rPr>
          <w:delText>-</w:delText>
        </w:r>
      </w:del>
      <w:r w:rsidRPr="009553C9">
        <w:rPr>
          <w:lang w:eastAsia="it-IT"/>
        </w:rPr>
        <w:t xml:space="preserve">source software development is peer production, with products such as source code, schemes, and documentation freely available to the public. According to this approach, </w:t>
      </w:r>
      <w:ins w:id="862" w:author="Author" w:date="2023-07-21T00:23:00Z">
        <w:r w:rsidR="006D4F20">
          <w:rPr>
            <w:lang w:eastAsia="it-IT"/>
          </w:rPr>
          <w:t xml:space="preserve">the </w:t>
        </w:r>
      </w:ins>
      <w:r w:rsidRPr="009553C9">
        <w:rPr>
          <w:lang w:eastAsia="it-IT"/>
        </w:rPr>
        <w:t xml:space="preserve">source code of programs is distributed together with </w:t>
      </w:r>
      <w:ins w:id="863" w:author="Author" w:date="2023-07-21T00:23:00Z">
        <w:r w:rsidR="006D4F20">
          <w:rPr>
            <w:lang w:eastAsia="it-IT"/>
          </w:rPr>
          <w:t xml:space="preserve">the </w:t>
        </w:r>
      </w:ins>
      <w:r w:rsidRPr="009553C9">
        <w:rPr>
          <w:lang w:eastAsia="it-IT"/>
        </w:rPr>
        <w:t xml:space="preserve">executable </w:t>
      </w:r>
      <w:ins w:id="864" w:author="Author" w:date="2023-07-21T00:26:00Z">
        <w:r w:rsidR="006D4F20">
          <w:rPr>
            <w:lang w:eastAsia="it-IT"/>
          </w:rPr>
          <w:t>to</w:t>
        </w:r>
      </w:ins>
      <w:del w:id="865" w:author="Author" w:date="2023-07-21T00:26:00Z">
        <w:r w:rsidRPr="009553C9" w:rsidDel="006D4F20">
          <w:rPr>
            <w:lang w:eastAsia="it-IT"/>
          </w:rPr>
          <w:delText>for</w:delText>
        </w:r>
      </w:del>
      <w:r w:rsidRPr="009553C9">
        <w:rPr>
          <w:lang w:eastAsia="it-IT"/>
        </w:rPr>
        <w:t xml:space="preserve"> allow</w:t>
      </w:r>
      <w:del w:id="866" w:author="Author" w:date="2023-07-21T00:26:00Z">
        <w:r w:rsidRPr="009553C9" w:rsidDel="006D4F20">
          <w:rPr>
            <w:lang w:eastAsia="it-IT"/>
          </w:rPr>
          <w:delText>ing</w:delText>
        </w:r>
      </w:del>
      <w:r w:rsidRPr="009553C9">
        <w:rPr>
          <w:lang w:eastAsia="it-IT"/>
        </w:rPr>
        <w:t xml:space="preserve"> users and programmers to learn the algorithms used in th</w:t>
      </w:r>
      <w:ins w:id="867" w:author="Author" w:date="2023-07-21T00:26:00Z">
        <w:r w:rsidR="006D4F20">
          <w:rPr>
            <w:lang w:eastAsia="it-IT"/>
          </w:rPr>
          <w:t>e</w:t>
        </w:r>
      </w:ins>
      <w:del w:id="868" w:author="Author" w:date="2023-07-21T00:26:00Z">
        <w:r w:rsidRPr="009553C9" w:rsidDel="006D4F20">
          <w:rPr>
            <w:lang w:eastAsia="it-IT"/>
          </w:rPr>
          <w:delText>o</w:delText>
        </w:r>
      </w:del>
      <w:r w:rsidRPr="009553C9">
        <w:rPr>
          <w:lang w:eastAsia="it-IT"/>
        </w:rPr>
        <w:t>se software programs and modify/extend them if needed.</w:t>
      </w:r>
    </w:p>
    <w:p w14:paraId="41989DEE" w14:textId="773CBD4D" w:rsidR="00777BC2" w:rsidRPr="009553C9" w:rsidRDefault="00777BC2" w:rsidP="0023402F">
      <w:pPr>
        <w:pStyle w:val="IndentParagraph"/>
        <w:rPr>
          <w:lang w:eastAsia="it-IT"/>
        </w:rPr>
      </w:pPr>
      <w:r w:rsidRPr="009553C9">
        <w:rPr>
          <w:lang w:eastAsia="it-IT"/>
        </w:rPr>
        <w:t>Open</w:t>
      </w:r>
      <w:ins w:id="869" w:author="Author" w:date="2023-07-21T00:26:00Z">
        <w:r w:rsidR="006D4F20">
          <w:rPr>
            <w:lang w:eastAsia="it-IT"/>
          </w:rPr>
          <w:t xml:space="preserve"> </w:t>
        </w:r>
      </w:ins>
      <w:del w:id="870" w:author="Author" w:date="2023-07-21T00:26:00Z">
        <w:r w:rsidRPr="009553C9" w:rsidDel="006D4F20">
          <w:rPr>
            <w:lang w:eastAsia="it-IT"/>
          </w:rPr>
          <w:delText>-</w:delText>
        </w:r>
      </w:del>
      <w:r w:rsidRPr="009553C9">
        <w:rPr>
          <w:lang w:eastAsia="it-IT"/>
        </w:rPr>
        <w:t>source technology benefits both expert programmers and end</w:t>
      </w:r>
      <w:ins w:id="871" w:author="Author" w:date="2023-07-21T00:26:00Z">
        <w:r w:rsidR="00C4075C">
          <w:rPr>
            <w:lang w:eastAsia="it-IT"/>
          </w:rPr>
          <w:t xml:space="preserve"> </w:t>
        </w:r>
      </w:ins>
      <w:del w:id="872" w:author="Author" w:date="2023-07-21T00:26:00Z">
        <w:r w:rsidRPr="009553C9" w:rsidDel="00C4075C">
          <w:rPr>
            <w:lang w:eastAsia="it-IT"/>
          </w:rPr>
          <w:delText>-</w:delText>
        </w:r>
      </w:del>
      <w:r w:rsidRPr="009553C9">
        <w:rPr>
          <w:lang w:eastAsia="it-IT"/>
        </w:rPr>
        <w:t>users. In fact, computer users prefer open</w:t>
      </w:r>
      <w:ins w:id="873" w:author="Author" w:date="2023-07-21T00:27:00Z">
        <w:r w:rsidR="00C4075C">
          <w:rPr>
            <w:lang w:eastAsia="it-IT"/>
          </w:rPr>
          <w:t xml:space="preserve"> </w:t>
        </w:r>
      </w:ins>
      <w:del w:id="874" w:author="Author" w:date="2023-07-21T00:27:00Z">
        <w:r w:rsidRPr="009553C9" w:rsidDel="00C4075C">
          <w:rPr>
            <w:lang w:eastAsia="it-IT"/>
          </w:rPr>
          <w:delText>-</w:delText>
        </w:r>
      </w:del>
      <w:r w:rsidRPr="009553C9">
        <w:rPr>
          <w:lang w:eastAsia="it-IT"/>
        </w:rPr>
        <w:t>source software to proprietary software for several practical reasons, including control of the used algorithms, security in execution, readability, and training. Some open</w:t>
      </w:r>
      <w:del w:id="875" w:author="Author" w:date="2023-07-21T00:27:00Z">
        <w:r w:rsidRPr="009553C9" w:rsidDel="00C4075C">
          <w:rPr>
            <w:lang w:eastAsia="it-IT"/>
          </w:rPr>
          <w:delText>-</w:delText>
        </w:r>
      </w:del>
      <w:ins w:id="876" w:author="Author" w:date="2023-07-21T00:27:00Z">
        <w:r w:rsidR="00C4075C">
          <w:rPr>
            <w:lang w:eastAsia="it-IT"/>
          </w:rPr>
          <w:t xml:space="preserve"> </w:t>
        </w:r>
      </w:ins>
      <w:r w:rsidRPr="009553C9">
        <w:rPr>
          <w:lang w:eastAsia="it-IT"/>
        </w:rPr>
        <w:t>source licenses require that anyone who releases a modified open</w:t>
      </w:r>
      <w:ins w:id="877" w:author="Author" w:date="2023-07-21T00:27:00Z">
        <w:r w:rsidR="00C4075C">
          <w:rPr>
            <w:lang w:eastAsia="it-IT"/>
          </w:rPr>
          <w:t xml:space="preserve"> </w:t>
        </w:r>
      </w:ins>
      <w:del w:id="878" w:author="Author" w:date="2023-07-21T00:27:00Z">
        <w:r w:rsidRPr="009553C9" w:rsidDel="00C4075C">
          <w:rPr>
            <w:lang w:eastAsia="it-IT"/>
          </w:rPr>
          <w:delText>-</w:delText>
        </w:r>
      </w:del>
      <w:r w:rsidRPr="009553C9">
        <w:rPr>
          <w:lang w:eastAsia="it-IT"/>
        </w:rPr>
        <w:t xml:space="preserve">source program must also release the source code for that program. Furthermore, we must </w:t>
      </w:r>
      <w:del w:id="879" w:author="Author" w:date="2023-07-21T00:28:00Z">
        <w:r w:rsidRPr="009553C9" w:rsidDel="00C4075C">
          <w:rPr>
            <w:lang w:eastAsia="it-IT"/>
          </w:rPr>
          <w:delText xml:space="preserve">notice </w:delText>
        </w:r>
      </w:del>
      <w:ins w:id="880" w:author="Author" w:date="2023-07-21T00:28:00Z">
        <w:r w:rsidR="00C4075C">
          <w:rPr>
            <w:lang w:eastAsia="it-IT"/>
          </w:rPr>
          <w:t>keep in mind</w:t>
        </w:r>
        <w:r w:rsidR="00C4075C" w:rsidRPr="009553C9">
          <w:rPr>
            <w:lang w:eastAsia="it-IT"/>
          </w:rPr>
          <w:t xml:space="preserve"> </w:t>
        </w:r>
      </w:ins>
      <w:r w:rsidRPr="009553C9">
        <w:rPr>
          <w:lang w:eastAsia="it-IT"/>
        </w:rPr>
        <w:t>that some licenses specify that who alters and shares an open</w:t>
      </w:r>
      <w:ins w:id="881" w:author="Author" w:date="2023-07-21T00:28:00Z">
        <w:r w:rsidR="00C4075C">
          <w:rPr>
            <w:lang w:eastAsia="it-IT"/>
          </w:rPr>
          <w:t xml:space="preserve"> </w:t>
        </w:r>
      </w:ins>
      <w:del w:id="882" w:author="Author" w:date="2023-07-21T00:28:00Z">
        <w:r w:rsidRPr="009553C9" w:rsidDel="00C4075C">
          <w:rPr>
            <w:lang w:eastAsia="it-IT"/>
          </w:rPr>
          <w:delText>-</w:delText>
        </w:r>
      </w:del>
      <w:r w:rsidRPr="009553C9">
        <w:rPr>
          <w:lang w:eastAsia="it-IT"/>
        </w:rPr>
        <w:t>source program with others must also share that program’s source code without charging a licensing fee for it.</w:t>
      </w:r>
    </w:p>
    <w:p w14:paraId="7F46120E" w14:textId="77DED3D1" w:rsidR="00777BC2" w:rsidRPr="009553C9" w:rsidRDefault="00777BC2" w:rsidP="0023402F">
      <w:pPr>
        <w:pStyle w:val="Heading1"/>
      </w:pPr>
      <w:r w:rsidRPr="009553C9">
        <w:t xml:space="preserve">2.7 Software </w:t>
      </w:r>
      <w:ins w:id="883" w:author="PDMR5" w:date="2023-06-07T16:29:00Z">
        <w:r w:rsidR="000F600D" w:rsidRPr="009553C9">
          <w:t>A</w:t>
        </w:r>
      </w:ins>
      <w:del w:id="884" w:author="PDMR5" w:date="2023-06-07T16:29:00Z">
        <w:r w:rsidRPr="009553C9" w:rsidDel="000F600D">
          <w:delText>a</w:delText>
        </w:r>
      </w:del>
      <w:r w:rsidRPr="009553C9">
        <w:t>pplications</w:t>
      </w:r>
    </w:p>
    <w:p w14:paraId="3E2F9D25" w14:textId="01D9B9E3" w:rsidR="00777BC2" w:rsidRPr="009553C9" w:rsidRDefault="00777BC2" w:rsidP="0023402F">
      <w:pPr>
        <w:pStyle w:val="Paragraph"/>
      </w:pPr>
      <w:r w:rsidRPr="009553C9">
        <w:t xml:space="preserve">The </w:t>
      </w:r>
      <w:del w:id="885" w:author="Author" w:date="2023-07-21T00:28:00Z">
        <w:r w:rsidRPr="009553C9" w:rsidDel="00C4075C">
          <w:delText>amount</w:delText>
        </w:r>
      </w:del>
      <w:ins w:id="886" w:author="Author" w:date="2023-07-21T00:28:00Z">
        <w:r w:rsidR="00C4075C" w:rsidRPr="009553C9">
          <w:t>number</w:t>
        </w:r>
      </w:ins>
      <w:r w:rsidRPr="009553C9">
        <w:t xml:space="preserve"> of software applications that </w:t>
      </w:r>
      <w:del w:id="887" w:author="Author" w:date="2023-07-21T00:28:00Z">
        <w:r w:rsidRPr="009553C9" w:rsidDel="00C4075C">
          <w:delText xml:space="preserve">today </w:delText>
        </w:r>
      </w:del>
      <w:r w:rsidRPr="009553C9">
        <w:t xml:space="preserve">are used </w:t>
      </w:r>
      <w:ins w:id="888" w:author="Author" w:date="2023-07-21T00:28:00Z">
        <w:r w:rsidR="00C4075C" w:rsidRPr="009553C9">
          <w:t xml:space="preserve">today </w:t>
        </w:r>
      </w:ins>
      <w:r w:rsidRPr="009553C9">
        <w:t xml:space="preserve">in every moment and every aspect of our daily life is immeasurable. For every action we </w:t>
      </w:r>
      <w:del w:id="889" w:author="Author" w:date="2023-07-21T00:29:00Z">
        <w:r w:rsidRPr="009553C9" w:rsidDel="00C4075C">
          <w:delText>make</w:delText>
        </w:r>
      </w:del>
      <w:ins w:id="890" w:author="Author" w:date="2023-07-21T00:29:00Z">
        <w:r w:rsidR="00C4075C" w:rsidRPr="009553C9">
          <w:t>take</w:t>
        </w:r>
      </w:ins>
      <w:r w:rsidRPr="009553C9">
        <w:t xml:space="preserve"> at work or at home there is an application that may help or assist us. We </w:t>
      </w:r>
      <w:del w:id="891" w:author="Author" w:date="2023-07-21T00:31:00Z">
        <w:r w:rsidRPr="009553C9" w:rsidDel="00C4075C">
          <w:delText xml:space="preserve">may </w:delText>
        </w:r>
      </w:del>
      <w:ins w:id="892" w:author="Author" w:date="2023-07-21T00:31:00Z">
        <w:r w:rsidR="00C4075C">
          <w:t>can</w:t>
        </w:r>
        <w:r w:rsidR="00C4075C" w:rsidRPr="009553C9">
          <w:t xml:space="preserve"> </w:t>
        </w:r>
      </w:ins>
      <w:r w:rsidRPr="009553C9">
        <w:t xml:space="preserve">say that </w:t>
      </w:r>
      <w:ins w:id="893" w:author="Author" w:date="2023-07-21T00:29:00Z">
        <w:r w:rsidR="00C4075C">
          <w:t xml:space="preserve">the </w:t>
        </w:r>
      </w:ins>
      <w:r w:rsidRPr="009553C9">
        <w:t>relationship</w:t>
      </w:r>
      <w:del w:id="894" w:author="Author" w:date="2023-07-21T00:29:00Z">
        <w:r w:rsidRPr="009553C9" w:rsidDel="00C4075C">
          <w:delText>s</w:delText>
        </w:r>
      </w:del>
      <w:r w:rsidRPr="009553C9">
        <w:t xml:space="preserve"> of human beings with reality is more and more often and more deeply regulated by algorithms, which encode billions of operations that are recorded in digital storages and executed by </w:t>
      </w:r>
      <w:ins w:id="895" w:author="Author" w:date="2023-07-21T00:33:00Z">
        <w:r w:rsidR="00C4075C">
          <w:t xml:space="preserve">the </w:t>
        </w:r>
      </w:ins>
      <w:r w:rsidRPr="009553C9">
        <w:t xml:space="preserve">CPUs of computers, smartphones, webcams, sensors, smartwatches, and </w:t>
      </w:r>
      <w:del w:id="896" w:author="Author" w:date="2023-07-21T00:33:00Z">
        <w:r w:rsidRPr="009553C9" w:rsidDel="00C4075C">
          <w:delText xml:space="preserve">other </w:delText>
        </w:r>
      </w:del>
      <w:r w:rsidRPr="009553C9">
        <w:t xml:space="preserve">many </w:t>
      </w:r>
      <w:ins w:id="897" w:author="Author" w:date="2023-07-21T00:33:00Z">
        <w:r w:rsidR="00C4075C" w:rsidRPr="009553C9">
          <w:t xml:space="preserve">other </w:t>
        </w:r>
      </w:ins>
      <w:r w:rsidRPr="009553C9">
        <w:t>digital devices. Application software, also known as end</w:t>
      </w:r>
      <w:ins w:id="898" w:author="Author" w:date="2023-07-21T00:33:00Z">
        <w:r w:rsidR="00C4075C">
          <w:t xml:space="preserve"> </w:t>
        </w:r>
      </w:ins>
      <w:del w:id="899" w:author="Author" w:date="2023-07-21T00:33:00Z">
        <w:r w:rsidRPr="009553C9" w:rsidDel="00C4075C">
          <w:delText>-</w:delText>
        </w:r>
      </w:del>
      <w:r w:rsidRPr="009553C9">
        <w:t>user software or productivity software, include algorithms that perform specific personal, educational, and business functions. Each application is designed to assist end</w:t>
      </w:r>
      <w:ins w:id="900" w:author="Author" w:date="2023-07-21T00:34:00Z">
        <w:r w:rsidR="00C4075C">
          <w:t xml:space="preserve"> </w:t>
        </w:r>
      </w:ins>
      <w:del w:id="901" w:author="Author" w:date="2023-07-21T00:34:00Z">
        <w:r w:rsidRPr="009553C9" w:rsidDel="00C4075C">
          <w:delText>-</w:delText>
        </w:r>
      </w:del>
      <w:r w:rsidRPr="009553C9">
        <w:t>users in accomplishing a variety of tasks, which can be linked to data processing, productivity, communication, travel</w:t>
      </w:r>
      <w:del w:id="902" w:author="Author" w:date="2023-07-21T00:34:00Z">
        <w:r w:rsidRPr="009553C9" w:rsidDel="00C4075C">
          <w:delText>l</w:delText>
        </w:r>
      </w:del>
      <w:r w:rsidRPr="009553C9">
        <w:t xml:space="preserve">ing, or creativity. The most common software application platforms today are used by millions of people every </w:t>
      </w:r>
      <w:r w:rsidRPr="009553C9">
        <w:lastRenderedPageBreak/>
        <w:t xml:space="preserve">day. Applications like Spotify, Chrome, Firefox, Zoom, Gmail, Word, and many others are designed to help with specific tasks that are </w:t>
      </w:r>
      <w:del w:id="903" w:author="Author" w:date="2023-07-21T00:35:00Z">
        <w:r w:rsidRPr="009553C9" w:rsidDel="00C4075C">
          <w:delText>more and more</w:delText>
        </w:r>
      </w:del>
      <w:ins w:id="904" w:author="Author" w:date="2023-07-21T00:35:00Z">
        <w:r w:rsidR="00C4075C" w:rsidRPr="009553C9">
          <w:t>increasingly</w:t>
        </w:r>
      </w:ins>
      <w:r w:rsidRPr="009553C9">
        <w:t xml:space="preserve"> vital for people.</w:t>
      </w:r>
    </w:p>
    <w:p w14:paraId="43AC6A3C" w14:textId="44ED3649" w:rsidR="00777BC2" w:rsidRPr="009553C9" w:rsidRDefault="00777BC2" w:rsidP="0023402F">
      <w:pPr>
        <w:pStyle w:val="IndentParagraph"/>
      </w:pPr>
      <w:r w:rsidRPr="009553C9">
        <w:rPr>
          <w:lang w:eastAsia="it-IT"/>
        </w:rPr>
        <w:t>The functions implemented by application software</w:t>
      </w:r>
      <w:del w:id="905" w:author="Author" w:date="2023-07-21T00:35:00Z">
        <w:r w:rsidRPr="009553C9" w:rsidDel="00C4075C">
          <w:rPr>
            <w:lang w:eastAsia="it-IT"/>
          </w:rPr>
          <w:delText>,</w:delText>
        </w:r>
      </w:del>
      <w:r w:rsidRPr="009553C9">
        <w:rPr>
          <w:lang w:eastAsia="it-IT"/>
        </w:rPr>
        <w:t xml:space="preserve"> can be personal, business</w:t>
      </w:r>
      <w:ins w:id="906" w:author="Author" w:date="2023-07-21T00:35:00Z">
        <w:r w:rsidR="00C4075C">
          <w:rPr>
            <w:lang w:eastAsia="it-IT"/>
          </w:rPr>
          <w:t>,</w:t>
        </w:r>
      </w:ins>
      <w:r w:rsidRPr="009553C9">
        <w:rPr>
          <w:lang w:eastAsia="it-IT"/>
        </w:rPr>
        <w:t xml:space="preserve"> as well as educational. Each software program is developed by using high-level programming languages to assist people with a particular process related to productivity, efficiency, or communication. The large number of apps that are installed on our smartphones are clear examples of application software.</w:t>
      </w:r>
      <w:r w:rsidRPr="009553C9">
        <w:rPr>
          <w:rFonts w:cs="Arial"/>
          <w:color w:val="2C2F34"/>
        </w:rPr>
        <w:t xml:space="preserve"> For over 6.5 billion smartphone users across the world, software apps have become their everyday companion and most software apps are becoming irreplaceable for many of us. As Statista (</w:t>
      </w:r>
      <w:r w:rsidR="00BA4858" w:rsidRPr="009553C9">
        <w:rPr>
          <w:rPrChange w:id="907" w:author="PDMR5" w:date="2023-06-07T17:02:00Z">
            <w:rPr>
              <w:rStyle w:val="Hyperlink"/>
              <w:rFonts w:cs="Arial"/>
            </w:rPr>
          </w:rPrChange>
        </w:rPr>
        <w:fldChar w:fldCharType="begin"/>
      </w:r>
      <w:r w:rsidR="00BA4858" w:rsidRPr="009553C9">
        <w:instrText xml:space="preserve"> HYPERLINK "http://www.statista.com" </w:instrText>
      </w:r>
      <w:r w:rsidR="00BA4858" w:rsidRPr="009553C9">
        <w:rPr>
          <w:rPrChange w:id="908" w:author="PDMR5" w:date="2023-06-07T17:02:00Z">
            <w:rPr>
              <w:rStyle w:val="Hyperlink"/>
              <w:rFonts w:cs="Arial"/>
            </w:rPr>
          </w:rPrChange>
        </w:rPr>
        <w:fldChar w:fldCharType="separate"/>
      </w:r>
      <w:r w:rsidRPr="009553C9">
        <w:rPr>
          <w:rStyle w:val="Hyperlink"/>
          <w:rFonts w:cs="Arial"/>
        </w:rPr>
        <w:t>www.statista.com</w:t>
      </w:r>
      <w:r w:rsidR="00BA4858" w:rsidRPr="009553C9">
        <w:rPr>
          <w:rStyle w:val="Hyperlink"/>
          <w:rFonts w:cs="Arial"/>
        </w:rPr>
        <w:fldChar w:fldCharType="end"/>
      </w:r>
      <w:r w:rsidRPr="009553C9">
        <w:rPr>
          <w:rFonts w:cs="Arial"/>
          <w:color w:val="2C2F34"/>
        </w:rPr>
        <w:t xml:space="preserve">) reports, in the first quarter of 2021, </w:t>
      </w:r>
      <w:ins w:id="909" w:author="Author" w:date="2023-07-21T00:39:00Z">
        <w:r w:rsidR="00E775EF">
          <w:rPr>
            <w:rFonts w:cs="Arial"/>
            <w:color w:val="2C2F34"/>
          </w:rPr>
          <w:t>“</w:t>
        </w:r>
      </w:ins>
      <w:del w:id="910" w:author="PDMR5" w:date="2023-06-07T15:25:00Z">
        <w:r w:rsidRPr="00E775EF" w:rsidDel="0094112F">
          <w:rPr>
            <w:rFonts w:cs="Arial"/>
            <w:iCs/>
            <w:color w:val="2C2F34"/>
          </w:rPr>
          <w:delText>«</w:delText>
        </w:r>
      </w:del>
      <w:ins w:id="911" w:author="PDMR5" w:date="2023-06-07T15:25:00Z">
        <w:del w:id="912" w:author="Author" w:date="2023-07-21T00:39:00Z">
          <w:r w:rsidRPr="00E775EF" w:rsidDel="00E775EF">
            <w:rPr>
              <w:rFonts w:cs="Arial"/>
              <w:iCs/>
              <w:color w:val="2C2F34"/>
            </w:rPr>
            <w:delText>"</w:delText>
          </w:r>
        </w:del>
      </w:ins>
      <w:r w:rsidRPr="00E775EF">
        <w:rPr>
          <w:rFonts w:cs="Arial"/>
          <w:iCs/>
          <w:color w:val="2C2F34"/>
          <w:rPrChange w:id="913" w:author="Author" w:date="2023-07-21T00:39:00Z">
            <w:rPr>
              <w:rFonts w:cs="Arial"/>
              <w:i/>
              <w:iCs/>
              <w:color w:val="2C2F34"/>
            </w:rPr>
          </w:rPrChange>
        </w:rPr>
        <w:t>Android users were able to choose between 3.48 million apps, making Google Play the app store with biggest number of available apps. The Apple App Store was the second-largest app store with roughly 2.22 million available apps for iOS.</w:t>
      </w:r>
      <w:ins w:id="914" w:author="Author" w:date="2023-07-21T00:39:00Z">
        <w:r w:rsidR="00E775EF">
          <w:rPr>
            <w:rFonts w:cs="Arial"/>
            <w:iCs/>
            <w:color w:val="2C2F34"/>
          </w:rPr>
          <w:t>”</w:t>
        </w:r>
      </w:ins>
      <w:del w:id="915" w:author="PDMR5" w:date="2023-06-07T15:25:00Z">
        <w:r w:rsidRPr="00E775EF" w:rsidDel="0094112F">
          <w:rPr>
            <w:rFonts w:cs="Arial"/>
            <w:iCs/>
            <w:color w:val="2C2F34"/>
          </w:rPr>
          <w:delText>»</w:delText>
        </w:r>
      </w:del>
      <w:ins w:id="916" w:author="PDMR5" w:date="2023-06-07T15:25:00Z">
        <w:del w:id="917" w:author="Author" w:date="2023-07-21T00:39:00Z">
          <w:r w:rsidRPr="00E775EF" w:rsidDel="00E775EF">
            <w:rPr>
              <w:rFonts w:cs="Arial"/>
              <w:iCs/>
              <w:color w:val="2C2F34"/>
            </w:rPr>
            <w:delText>"</w:delText>
          </w:r>
        </w:del>
      </w:ins>
      <w:r w:rsidRPr="009553C9">
        <w:rPr>
          <w:rFonts w:cs="Arial"/>
          <w:color w:val="2C2F34"/>
        </w:rPr>
        <w:t xml:space="preserve"> The average price of an app in the App Store amounts to </w:t>
      </w:r>
      <w:ins w:id="918" w:author="Author" w:date="2023-08-07T20:43:00Z">
        <w:r w:rsidR="009768F3">
          <w:rPr>
            <w:rFonts w:cs="Arial"/>
            <w:color w:val="2C2F34"/>
          </w:rPr>
          <w:t>US$</w:t>
        </w:r>
      </w:ins>
      <w:r w:rsidRPr="009553C9">
        <w:rPr>
          <w:rFonts w:cs="Arial"/>
          <w:color w:val="2C2F34"/>
        </w:rPr>
        <w:t>0.91</w:t>
      </w:r>
      <w:del w:id="919" w:author="Author" w:date="2023-08-07T20:43:00Z">
        <w:r w:rsidRPr="009553C9" w:rsidDel="009768F3">
          <w:rPr>
            <w:rFonts w:cs="Arial"/>
            <w:color w:val="2C2F34"/>
          </w:rPr>
          <w:delText xml:space="preserve"> US dollars</w:delText>
        </w:r>
      </w:del>
      <w:r w:rsidRPr="009553C9">
        <w:rPr>
          <w:rFonts w:cs="Arial"/>
          <w:color w:val="2C2F34"/>
        </w:rPr>
        <w:t xml:space="preserve">. Other than Apple and Google, </w:t>
      </w:r>
      <w:del w:id="920" w:author="Author" w:date="2023-07-21T00:40:00Z">
        <w:r w:rsidRPr="009553C9" w:rsidDel="00E775EF">
          <w:rPr>
            <w:rFonts w:cs="Arial"/>
            <w:color w:val="2C2F34"/>
          </w:rPr>
          <w:delText xml:space="preserve">that </w:delText>
        </w:r>
      </w:del>
      <w:ins w:id="921" w:author="Author" w:date="2023-07-21T00:40:00Z">
        <w:r w:rsidR="00E775EF">
          <w:rPr>
            <w:rFonts w:cs="Arial"/>
            <w:color w:val="2C2F34"/>
          </w:rPr>
          <w:t>who</w:t>
        </w:r>
        <w:r w:rsidR="00E775EF" w:rsidRPr="009553C9">
          <w:rPr>
            <w:rFonts w:cs="Arial"/>
            <w:color w:val="2C2F34"/>
          </w:rPr>
          <w:t xml:space="preserve"> </w:t>
        </w:r>
      </w:ins>
      <w:r w:rsidRPr="009553C9">
        <w:rPr>
          <w:rFonts w:cs="Arial"/>
          <w:color w:val="2C2F34"/>
        </w:rPr>
        <w:t xml:space="preserve">dominate the app market, there </w:t>
      </w:r>
      <w:ins w:id="922" w:author="Author" w:date="2023-08-07T20:43:00Z">
        <w:r w:rsidR="009768F3">
          <w:rPr>
            <w:rFonts w:cs="Arial"/>
            <w:color w:val="2C2F34"/>
          </w:rPr>
          <w:t xml:space="preserve">are </w:t>
        </w:r>
      </w:ins>
      <w:del w:id="923" w:author="Author" w:date="2023-07-21T00:40:00Z">
        <w:r w:rsidRPr="009553C9" w:rsidDel="00E775EF">
          <w:rPr>
            <w:rFonts w:cs="Arial"/>
            <w:color w:val="2C2F34"/>
          </w:rPr>
          <w:delText xml:space="preserve">as </w:delText>
        </w:r>
      </w:del>
      <w:r w:rsidRPr="009553C9">
        <w:rPr>
          <w:rFonts w:cs="Arial"/>
          <w:color w:val="2C2F34"/>
        </w:rPr>
        <w:t xml:space="preserve">a few other players like Amazon </w:t>
      </w:r>
      <w:del w:id="924" w:author="Author" w:date="2023-08-07T20:45:00Z">
        <w:r w:rsidRPr="009553C9" w:rsidDel="009768F3">
          <w:rPr>
            <w:rFonts w:cs="Arial"/>
            <w:color w:val="2C2F34"/>
          </w:rPr>
          <w:delText xml:space="preserve">whose </w:delText>
        </w:r>
      </w:del>
      <w:r w:rsidRPr="009553C9">
        <w:rPr>
          <w:rFonts w:cs="Arial"/>
          <w:color w:val="2C2F34"/>
        </w:rPr>
        <w:t>Appstore</w:t>
      </w:r>
      <w:ins w:id="925" w:author="Author" w:date="2023-08-07T20:45:00Z">
        <w:r w:rsidR="009768F3">
          <w:rPr>
            <w:rFonts w:cs="Arial"/>
            <w:color w:val="2C2F34"/>
          </w:rPr>
          <w:t>,</w:t>
        </w:r>
      </w:ins>
      <w:r w:rsidRPr="009553C9">
        <w:rPr>
          <w:rFonts w:cs="Arial"/>
          <w:color w:val="2C2F34"/>
        </w:rPr>
        <w:t xml:space="preserve"> offer</w:t>
      </w:r>
      <w:del w:id="926" w:author="Author" w:date="2023-08-07T20:45:00Z">
        <w:r w:rsidRPr="009553C9" w:rsidDel="009768F3">
          <w:rPr>
            <w:rFonts w:cs="Arial"/>
            <w:color w:val="2C2F34"/>
          </w:rPr>
          <w:delText>s</w:delText>
        </w:r>
      </w:del>
      <w:ins w:id="927" w:author="Author" w:date="2023-08-07T20:45:00Z">
        <w:r w:rsidR="009768F3">
          <w:rPr>
            <w:rFonts w:cs="Arial"/>
            <w:color w:val="2C2F34"/>
          </w:rPr>
          <w:t>ing</w:t>
        </w:r>
      </w:ins>
      <w:r w:rsidRPr="009553C9">
        <w:rPr>
          <w:rFonts w:cs="Arial"/>
          <w:color w:val="2C2F34"/>
        </w:rPr>
        <w:t xml:space="preserve"> about 500,000 Android apps to worldwide audiences, and the Tencent Appstore</w:t>
      </w:r>
      <w:ins w:id="928" w:author="Author" w:date="2023-08-07T20:45:00Z">
        <w:r w:rsidR="009768F3">
          <w:rPr>
            <w:rFonts w:cs="Arial"/>
            <w:color w:val="2C2F34"/>
          </w:rPr>
          <w:t>,</w:t>
        </w:r>
      </w:ins>
      <w:r w:rsidRPr="009553C9">
        <w:rPr>
          <w:rFonts w:cs="Arial"/>
          <w:color w:val="2C2F34"/>
        </w:rPr>
        <w:t xml:space="preserve"> with </w:t>
      </w:r>
      <w:del w:id="929" w:author="Author" w:date="2023-08-07T20:45:00Z">
        <w:r w:rsidRPr="009553C9" w:rsidDel="009768F3">
          <w:rPr>
            <w:rFonts w:cs="Arial"/>
            <w:color w:val="2C2F34"/>
          </w:rPr>
          <w:delText xml:space="preserve">about </w:delText>
        </w:r>
      </w:del>
      <w:ins w:id="930" w:author="Author" w:date="2023-08-07T20:45:00Z">
        <w:r w:rsidR="009768F3">
          <w:rPr>
            <w:rFonts w:cs="Arial"/>
            <w:color w:val="2C2F34"/>
          </w:rPr>
          <w:t>ar</w:t>
        </w:r>
      </w:ins>
      <w:ins w:id="931" w:author="Author" w:date="2023-08-07T20:46:00Z">
        <w:r w:rsidR="009768F3">
          <w:rPr>
            <w:rFonts w:cs="Arial"/>
            <w:color w:val="2C2F34"/>
          </w:rPr>
          <w:t>ound</w:t>
        </w:r>
      </w:ins>
      <w:ins w:id="932" w:author="Author" w:date="2023-08-07T20:45:00Z">
        <w:r w:rsidR="009768F3" w:rsidRPr="009553C9">
          <w:rPr>
            <w:rFonts w:cs="Arial"/>
            <w:color w:val="2C2F34"/>
          </w:rPr>
          <w:t xml:space="preserve"> </w:t>
        </w:r>
      </w:ins>
      <w:r w:rsidRPr="009553C9">
        <w:rPr>
          <w:rFonts w:cs="Arial"/>
          <w:color w:val="2C2F34"/>
        </w:rPr>
        <w:t xml:space="preserve">50,00 available apps as of 2022. This impressive scenario makes evident the very important role </w:t>
      </w:r>
      <w:del w:id="933" w:author="Author" w:date="2023-07-21T00:45:00Z">
        <w:r w:rsidRPr="009553C9" w:rsidDel="00E775EF">
          <w:rPr>
            <w:rFonts w:cs="Arial"/>
            <w:color w:val="2C2F34"/>
          </w:rPr>
          <w:delText xml:space="preserve">in our life of </w:delText>
        </w:r>
      </w:del>
      <w:ins w:id="934" w:author="Author" w:date="2023-07-21T00:45:00Z">
        <w:r w:rsidR="00E775EF">
          <w:rPr>
            <w:rFonts w:cs="Arial"/>
            <w:color w:val="2C2F34"/>
          </w:rPr>
          <w:t xml:space="preserve">of </w:t>
        </w:r>
      </w:ins>
      <w:r w:rsidRPr="009553C9">
        <w:rPr>
          <w:rFonts w:cs="Arial"/>
          <w:color w:val="2C2F34"/>
        </w:rPr>
        <w:t>algorithms</w:t>
      </w:r>
      <w:ins w:id="935" w:author="Author" w:date="2023-07-21T00:42:00Z">
        <w:r w:rsidR="00E775EF">
          <w:rPr>
            <w:rFonts w:cs="Arial"/>
            <w:color w:val="2C2F34"/>
          </w:rPr>
          <w:t>,</w:t>
        </w:r>
      </w:ins>
      <w:r w:rsidRPr="009553C9">
        <w:rPr>
          <w:rFonts w:cs="Arial"/>
          <w:color w:val="2C2F34"/>
        </w:rPr>
        <w:t xml:space="preserve"> </w:t>
      </w:r>
      <w:del w:id="936" w:author="Author" w:date="2023-07-21T00:42:00Z">
        <w:r w:rsidRPr="009553C9" w:rsidDel="00E775EF">
          <w:rPr>
            <w:rFonts w:cs="Arial"/>
            <w:color w:val="2C2F34"/>
          </w:rPr>
          <w:delText xml:space="preserve">that </w:delText>
        </w:r>
      </w:del>
      <w:ins w:id="937" w:author="Author" w:date="2023-07-21T00:42:00Z">
        <w:r w:rsidR="00E775EF">
          <w:rPr>
            <w:rFonts w:cs="Arial"/>
            <w:color w:val="2C2F34"/>
          </w:rPr>
          <w:t>which</w:t>
        </w:r>
        <w:r w:rsidR="00E775EF" w:rsidRPr="009553C9">
          <w:rPr>
            <w:rFonts w:cs="Arial"/>
            <w:color w:val="2C2F34"/>
          </w:rPr>
          <w:t xml:space="preserve"> </w:t>
        </w:r>
      </w:ins>
      <w:r w:rsidRPr="009553C9">
        <w:rPr>
          <w:rFonts w:cs="Arial"/>
          <w:color w:val="2C2F34"/>
        </w:rPr>
        <w:t>through the exploitation of programming languages can be implemented as software programs and run very fast on billions of digital devices.</w:t>
      </w:r>
    </w:p>
    <w:p w14:paraId="487458D0" w14:textId="77777777" w:rsidR="00777BC2" w:rsidRPr="009553C9" w:rsidRDefault="00777BC2" w:rsidP="0023402F">
      <w:pPr>
        <w:pStyle w:val="Heading1"/>
      </w:pPr>
      <w:del w:id="938" w:author="PDMR5" w:date="2023-06-07T15:13:00Z">
        <w:r w:rsidRPr="009553C9" w:rsidDel="00A457CE">
          <w:rPr>
            <w:rStyle w:val="TitleChar"/>
            <w:b/>
            <w:spacing w:val="0"/>
            <w:kern w:val="0"/>
            <w:sz w:val="32"/>
            <w:szCs w:val="32"/>
          </w:rPr>
          <w:delText>Bibliography</w:delText>
        </w:r>
      </w:del>
      <w:ins w:id="939" w:author="PDMR5" w:date="2023-06-07T15:13:00Z">
        <w:r w:rsidRPr="009553C9">
          <w:rPr>
            <w:rStyle w:val="TitleChar"/>
            <w:b/>
            <w:spacing w:val="0"/>
            <w:kern w:val="0"/>
            <w:sz w:val="32"/>
            <w:szCs w:val="32"/>
          </w:rPr>
          <w:t>References</w:t>
        </w:r>
      </w:ins>
    </w:p>
    <w:p w14:paraId="327FF54F" w14:textId="553F5BDC" w:rsidR="00777BC2" w:rsidRPr="009553C9" w:rsidRDefault="00777BC2" w:rsidP="0023402F">
      <w:pPr>
        <w:pStyle w:val="Ref"/>
      </w:pPr>
      <w:del w:id="940" w:author="PDMR5" w:date="2023-06-07T15:20:00Z">
        <w:r w:rsidRPr="009553C9" w:rsidDel="00862621">
          <w:delText xml:space="preserve">[7] </w:delText>
        </w:r>
        <w:r w:rsidRPr="009553C9" w:rsidDel="00862621">
          <w:tab/>
        </w:r>
      </w:del>
      <w:r w:rsidRPr="009553C9">
        <w:t>G. Boole</w:t>
      </w:r>
      <w:del w:id="941" w:author="PDMR5" w:date="2023-06-07T13:16:00Z">
        <w:r w:rsidRPr="009553C9" w:rsidDel="001260C7">
          <w:delText xml:space="preserve">, </w:delText>
        </w:r>
      </w:del>
      <w:ins w:id="942" w:author="PDMR5" w:date="2023-06-07T13:16:00Z">
        <w:r w:rsidRPr="009553C9">
          <w:t xml:space="preserve">. 1848. </w:t>
        </w:r>
      </w:ins>
      <w:del w:id="943" w:author="PDMR5" w:date="2023-06-07T13:16:00Z">
        <w:r w:rsidRPr="009553C9" w:rsidDel="001260C7">
          <w:delText>"</w:delText>
        </w:r>
      </w:del>
      <w:r w:rsidRPr="009553C9">
        <w:t xml:space="preserve">The </w:t>
      </w:r>
      <w:del w:id="944" w:author="PDMR5" w:date="2023-06-07T13:22:00Z">
        <w:r w:rsidRPr="009553C9" w:rsidDel="001260C7">
          <w:delText>C</w:delText>
        </w:r>
      </w:del>
      <w:ins w:id="945" w:author="PDMR5" w:date="2023-06-07T13:22:00Z">
        <w:r w:rsidRPr="009553C9">
          <w:t>c</w:t>
        </w:r>
      </w:ins>
      <w:r w:rsidRPr="009553C9">
        <w:t xml:space="preserve">alculus of </w:t>
      </w:r>
      <w:del w:id="946" w:author="PDMR5" w:date="2023-06-07T13:22:00Z">
        <w:r w:rsidRPr="009553C9" w:rsidDel="001260C7">
          <w:delText>L</w:delText>
        </w:r>
      </w:del>
      <w:ins w:id="947" w:author="PDMR5" w:date="2023-06-07T13:22:00Z">
        <w:r w:rsidRPr="009553C9">
          <w:t>l</w:t>
        </w:r>
      </w:ins>
      <w:r w:rsidRPr="009553C9">
        <w:t>ogic</w:t>
      </w:r>
      <w:del w:id="948" w:author="PDMR5" w:date="2023-06-07T13:17:00Z">
        <w:r w:rsidRPr="009553C9" w:rsidDel="001260C7">
          <w:delText xml:space="preserve">," </w:delText>
        </w:r>
      </w:del>
      <w:ins w:id="949" w:author="PDMR5" w:date="2023-06-07T13:17:00Z">
        <w:r w:rsidRPr="009553C9">
          <w:t xml:space="preserve">. </w:t>
        </w:r>
      </w:ins>
      <w:r w:rsidRPr="009553C9">
        <w:rPr>
          <w:i/>
          <w:rPrChange w:id="950" w:author="PDMR5" w:date="2023-06-07T17:02:00Z">
            <w:rPr/>
          </w:rPrChange>
        </w:rPr>
        <w:t>Camb</w:t>
      </w:r>
      <w:del w:id="951" w:author="Author" w:date="2023-07-21T00:55:00Z">
        <w:r w:rsidRPr="009553C9" w:rsidDel="00EC566F">
          <w:rPr>
            <w:i/>
            <w:rPrChange w:id="952" w:author="PDMR5" w:date="2023-06-07T17:02:00Z">
              <w:rPr/>
            </w:rPrChange>
          </w:rPr>
          <w:delText>ridge</w:delText>
        </w:r>
      </w:del>
      <w:ins w:id="953" w:author="Author" w:date="2023-07-21T00:55:00Z">
        <w:r w:rsidR="00EC566F">
          <w:rPr>
            <w:i/>
          </w:rPr>
          <w:t>.</w:t>
        </w:r>
      </w:ins>
      <w:del w:id="954" w:author="PDMR5" w:date="2023-06-07T15:06:00Z">
        <w:r w:rsidRPr="009553C9" w:rsidDel="00A457CE">
          <w:rPr>
            <w:i/>
            <w:rPrChange w:id="955" w:author="PDMR5" w:date="2023-06-07T17:02:00Z">
              <w:rPr/>
            </w:rPrChange>
          </w:rPr>
          <w:delText xml:space="preserve"> and</w:delText>
        </w:r>
      </w:del>
      <w:r w:rsidRPr="009553C9">
        <w:rPr>
          <w:i/>
          <w:rPrChange w:id="956" w:author="PDMR5" w:date="2023-06-07T17:02:00Z">
            <w:rPr/>
          </w:rPrChange>
        </w:rPr>
        <w:t xml:space="preserve"> Dublin Math</w:t>
      </w:r>
      <w:ins w:id="957" w:author="PDMR5" w:date="2023-06-07T15:06:00Z">
        <w:r w:rsidRPr="009553C9">
          <w:rPr>
            <w:i/>
            <w:rPrChange w:id="958" w:author="PDMR5" w:date="2023-06-07T17:02:00Z">
              <w:rPr/>
            </w:rPrChange>
          </w:rPr>
          <w:t>.</w:t>
        </w:r>
      </w:ins>
      <w:del w:id="959" w:author="PDMR5" w:date="2023-06-07T15:06:00Z">
        <w:r w:rsidRPr="009553C9" w:rsidDel="00A457CE">
          <w:rPr>
            <w:i/>
            <w:rPrChange w:id="960" w:author="PDMR5" w:date="2023-06-07T17:02:00Z">
              <w:rPr/>
            </w:rPrChange>
          </w:rPr>
          <w:delText>ematical</w:delText>
        </w:r>
      </w:del>
      <w:r w:rsidRPr="009553C9">
        <w:rPr>
          <w:i/>
          <w:rPrChange w:id="961" w:author="PDMR5" w:date="2023-06-07T17:02:00Z">
            <w:rPr/>
          </w:rPrChange>
        </w:rPr>
        <w:t xml:space="preserve"> J</w:t>
      </w:r>
      <w:ins w:id="962" w:author="PDMR5" w:date="2023-06-07T15:06:00Z">
        <w:r w:rsidRPr="009553C9">
          <w:rPr>
            <w:i/>
            <w:rPrChange w:id="963" w:author="PDMR5" w:date="2023-06-07T17:02:00Z">
              <w:rPr/>
            </w:rPrChange>
          </w:rPr>
          <w:t>.</w:t>
        </w:r>
        <w:r w:rsidRPr="009553C9">
          <w:t xml:space="preserve"> </w:t>
        </w:r>
      </w:ins>
      <w:del w:id="964" w:author="PDMR5" w:date="2023-06-07T15:06:00Z">
        <w:r w:rsidRPr="009553C9" w:rsidDel="00A457CE">
          <w:delText>ournal</w:delText>
        </w:r>
      </w:del>
      <w:del w:id="965" w:author="PDMR5" w:date="2023-06-07T14:54:00Z">
        <w:r w:rsidRPr="009553C9" w:rsidDel="0004224F">
          <w:delText>, vol.</w:delText>
        </w:r>
      </w:del>
      <w:del w:id="966" w:author="PDMR5" w:date="2023-06-07T15:06:00Z">
        <w:r w:rsidRPr="009553C9" w:rsidDel="00A457CE">
          <w:delText xml:space="preserve"> </w:delText>
        </w:r>
      </w:del>
      <w:del w:id="967" w:author="PDMR5" w:date="2023-06-07T15:05:00Z">
        <w:r w:rsidRPr="009553C9" w:rsidDel="00A457CE">
          <w:delText>III</w:delText>
        </w:r>
      </w:del>
      <w:ins w:id="968" w:author="PDMR5" w:date="2023-06-07T15:05:00Z">
        <w:r w:rsidRPr="009553C9">
          <w:t>3</w:t>
        </w:r>
      </w:ins>
      <w:r w:rsidRPr="009553C9">
        <w:t xml:space="preserve">, </w:t>
      </w:r>
      <w:del w:id="969" w:author="PDMR5" w:date="2023-06-07T15:06:00Z">
        <w:r w:rsidRPr="009553C9" w:rsidDel="00A457CE">
          <w:delText xml:space="preserve">pp. </w:delText>
        </w:r>
      </w:del>
      <w:r w:rsidRPr="009553C9">
        <w:t>183</w:t>
      </w:r>
      <w:del w:id="970" w:author="PDMR5" w:date="2023-06-07T16:56:00Z">
        <w:r w:rsidRPr="009553C9" w:rsidDel="00D200A1">
          <w:delText>-</w:delText>
        </w:r>
      </w:del>
      <w:ins w:id="971" w:author="PDMR5" w:date="2023-06-07T16:56:00Z">
        <w:r w:rsidR="00D200A1" w:rsidRPr="009553C9">
          <w:t>–</w:t>
        </w:r>
      </w:ins>
      <w:r w:rsidRPr="009553C9">
        <w:t>198</w:t>
      </w:r>
      <w:del w:id="972" w:author="PDMR5" w:date="2023-06-07T13:16:00Z">
        <w:r w:rsidRPr="009553C9" w:rsidDel="001260C7">
          <w:delText xml:space="preserve"> , 1848</w:delText>
        </w:r>
      </w:del>
      <w:r w:rsidRPr="009553C9">
        <w:t>.</w:t>
      </w:r>
    </w:p>
    <w:p w14:paraId="71F2B80E" w14:textId="624619DC" w:rsidR="00777BC2" w:rsidRPr="009553C9" w:rsidRDefault="00777BC2" w:rsidP="0023402F">
      <w:pPr>
        <w:pStyle w:val="Ref"/>
      </w:pPr>
      <w:del w:id="973" w:author="PDMR5" w:date="2023-06-07T15:20:00Z">
        <w:r w:rsidRPr="009553C9" w:rsidDel="00862621">
          <w:delText xml:space="preserve">[6] </w:delText>
        </w:r>
        <w:r w:rsidRPr="009553C9" w:rsidDel="00862621">
          <w:tab/>
        </w:r>
      </w:del>
      <w:r w:rsidRPr="009553C9">
        <w:t>G. Boole</w:t>
      </w:r>
      <w:del w:id="974" w:author="PDMR5" w:date="2023-06-07T13:24:00Z">
        <w:r w:rsidRPr="009553C9" w:rsidDel="002C5B51">
          <w:delText xml:space="preserve">, </w:delText>
        </w:r>
      </w:del>
      <w:ins w:id="975" w:author="PDMR5" w:date="2023-06-07T13:24:00Z">
        <w:r w:rsidRPr="009553C9">
          <w:t xml:space="preserve">. 2009. </w:t>
        </w:r>
      </w:ins>
      <w:r w:rsidRPr="009553C9">
        <w:rPr>
          <w:i/>
          <w:rPrChange w:id="976" w:author="PDMR5" w:date="2023-06-07T17:02:00Z">
            <w:rPr>
              <w:noProof/>
            </w:rPr>
          </w:rPrChange>
        </w:rPr>
        <w:t xml:space="preserve">An Investigation of the Laws of Thought on Which </w:t>
      </w:r>
      <w:ins w:id="977" w:author="Author" w:date="2023-07-21T00:48:00Z">
        <w:r w:rsidR="00EC566F">
          <w:rPr>
            <w:i/>
          </w:rPr>
          <w:t>A</w:t>
        </w:r>
      </w:ins>
      <w:del w:id="978" w:author="Author" w:date="2023-07-21T00:48:00Z">
        <w:r w:rsidRPr="009553C9" w:rsidDel="00EC566F">
          <w:rPr>
            <w:i/>
            <w:rPrChange w:id="979" w:author="PDMR5" w:date="2023-06-07T17:02:00Z">
              <w:rPr>
                <w:noProof/>
              </w:rPr>
            </w:rPrChange>
          </w:rPr>
          <w:delText>a</w:delText>
        </w:r>
      </w:del>
      <w:r w:rsidRPr="009553C9">
        <w:rPr>
          <w:i/>
          <w:rPrChange w:id="980" w:author="PDMR5" w:date="2023-06-07T17:02:00Z">
            <w:rPr>
              <w:noProof/>
            </w:rPr>
          </w:rPrChange>
        </w:rPr>
        <w:t>re Founded the Mathematical Theories of Logic and Probabilities</w:t>
      </w:r>
      <w:ins w:id="981" w:author="PDMR5" w:date="2023-06-07T13:25:00Z">
        <w:r w:rsidRPr="009553C9">
          <w:t>.</w:t>
        </w:r>
      </w:ins>
      <w:del w:id="982" w:author="PDMR5" w:date="2023-06-07T13:25:00Z">
        <w:r w:rsidRPr="009553C9" w:rsidDel="002C5B51">
          <w:delText>,</w:delText>
        </w:r>
      </w:del>
      <w:del w:id="983" w:author="PDMR5" w:date="2023-06-07T13:28:00Z">
        <w:r w:rsidRPr="009553C9" w:rsidDel="002C5B51">
          <w:delText xml:space="preserve"> Cambridge</w:delText>
        </w:r>
      </w:del>
      <w:del w:id="984" w:author="PDMR5" w:date="2023-06-07T13:26:00Z">
        <w:r w:rsidRPr="009553C9" w:rsidDel="002C5B51">
          <w:delText xml:space="preserve">: </w:delText>
        </w:r>
      </w:del>
      <w:ins w:id="985" w:author="PDMR5" w:date="2023-06-07T13:26:00Z">
        <w:r w:rsidRPr="009553C9">
          <w:t xml:space="preserve"> </w:t>
        </w:r>
      </w:ins>
      <w:r w:rsidRPr="009553C9">
        <w:t>Cambridge University Press</w:t>
      </w:r>
      <w:ins w:id="986" w:author="PDMR5" w:date="2023-06-07T13:28:00Z">
        <w:r w:rsidRPr="009553C9">
          <w:t>, Cambridge</w:t>
        </w:r>
      </w:ins>
      <w:del w:id="987" w:author="PDMR5" w:date="2023-06-07T13:24:00Z">
        <w:r w:rsidRPr="009553C9" w:rsidDel="002C5B51">
          <w:delText>, 2009</w:delText>
        </w:r>
      </w:del>
      <w:r w:rsidRPr="009553C9">
        <w:t>.</w:t>
      </w:r>
      <w:del w:id="988" w:author="PDMR5" w:date="2023-06-07T13:26:00Z">
        <w:r w:rsidRPr="009553C9" w:rsidDel="002C5B51">
          <w:delText xml:space="preserve"> </w:delText>
        </w:r>
      </w:del>
    </w:p>
    <w:p w14:paraId="078BE18F" w14:textId="3799617F" w:rsidR="00777BC2" w:rsidRPr="009553C9" w:rsidRDefault="00777BC2" w:rsidP="0023402F">
      <w:pPr>
        <w:pStyle w:val="Ref"/>
      </w:pPr>
      <w:del w:id="989" w:author="PDMR5" w:date="2023-06-07T15:20:00Z">
        <w:r w:rsidRPr="009553C9" w:rsidDel="00862621">
          <w:delText xml:space="preserve">[4] </w:delText>
        </w:r>
        <w:r w:rsidRPr="009553C9" w:rsidDel="00862621">
          <w:tab/>
        </w:r>
      </w:del>
      <w:r w:rsidRPr="009553C9">
        <w:t>M. Davis</w:t>
      </w:r>
      <w:del w:id="990" w:author="PDMR5" w:date="2023-06-07T13:32:00Z">
        <w:r w:rsidRPr="009553C9" w:rsidDel="002C5B51">
          <w:delText>,</w:delText>
        </w:r>
      </w:del>
      <w:ins w:id="991" w:author="PDMR5" w:date="2023-06-07T13:32:00Z">
        <w:r w:rsidRPr="009553C9">
          <w:t>. 2012.</w:t>
        </w:r>
      </w:ins>
      <w:r w:rsidRPr="009553C9">
        <w:t xml:space="preserve"> </w:t>
      </w:r>
      <w:r w:rsidRPr="009553C9">
        <w:rPr>
          <w:i/>
          <w:rPrChange w:id="992" w:author="PDMR5" w:date="2023-06-07T17:02:00Z">
            <w:rPr>
              <w:noProof/>
            </w:rPr>
          </w:rPrChange>
        </w:rPr>
        <w:t>The Universal Computer: The Road from Leibniz to Turing</w:t>
      </w:r>
      <w:del w:id="993" w:author="PDMR5" w:date="2023-06-07T13:32:00Z">
        <w:r w:rsidRPr="009553C9" w:rsidDel="002C5B51">
          <w:delText xml:space="preserve">, </w:delText>
        </w:r>
      </w:del>
      <w:ins w:id="994" w:author="PDMR5" w:date="2023-06-07T13:32:00Z">
        <w:r w:rsidRPr="009553C9">
          <w:t xml:space="preserve">. </w:t>
        </w:r>
      </w:ins>
      <w:r w:rsidRPr="009553C9">
        <w:t>CRC Press</w:t>
      </w:r>
      <w:del w:id="995" w:author="Author" w:date="2023-07-21T00:51:00Z">
        <w:r w:rsidRPr="009553C9" w:rsidDel="00EC566F">
          <w:delText>, Taylor &amp; Francis Group</w:delText>
        </w:r>
      </w:del>
      <w:del w:id="996" w:author="PDMR5" w:date="2023-06-07T13:32:00Z">
        <w:r w:rsidRPr="009553C9" w:rsidDel="002C5B51">
          <w:delText>, 2012</w:delText>
        </w:r>
      </w:del>
      <w:r w:rsidRPr="009553C9">
        <w:t>.</w:t>
      </w:r>
      <w:del w:id="997" w:author="PDMR5" w:date="2023-06-07T13:32:00Z">
        <w:r w:rsidRPr="009553C9" w:rsidDel="002C5B51">
          <w:delText xml:space="preserve"> </w:delText>
        </w:r>
      </w:del>
    </w:p>
    <w:p w14:paraId="1C58D0CA" w14:textId="0BC85122" w:rsidR="00777BC2" w:rsidRPr="009553C9" w:rsidRDefault="00777BC2" w:rsidP="0023402F">
      <w:pPr>
        <w:pStyle w:val="Ref"/>
      </w:pPr>
      <w:del w:id="998" w:author="PDMR5" w:date="2023-06-07T15:20:00Z">
        <w:r w:rsidRPr="009553C9" w:rsidDel="00862621">
          <w:delText xml:space="preserve">[2] </w:delText>
        </w:r>
        <w:r w:rsidRPr="009553C9" w:rsidDel="00862621">
          <w:tab/>
        </w:r>
      </w:del>
      <w:r w:rsidRPr="009553C9">
        <w:t>K. Gödel</w:t>
      </w:r>
      <w:del w:id="999" w:author="PDMR5" w:date="2023-06-07T13:35:00Z">
        <w:r w:rsidRPr="009553C9" w:rsidDel="00D01C73">
          <w:delText xml:space="preserve"> </w:delText>
        </w:r>
      </w:del>
      <w:ins w:id="1000" w:author="PDMR5" w:date="2023-06-07T13:38:00Z">
        <w:r w:rsidRPr="009553C9">
          <w:t>.</w:t>
        </w:r>
      </w:ins>
      <w:del w:id="1001" w:author="PDMR5" w:date="2023-06-07T13:38:00Z">
        <w:r w:rsidRPr="009553C9" w:rsidDel="00D01C73">
          <w:delText>,</w:delText>
        </w:r>
      </w:del>
      <w:ins w:id="1002" w:author="PDMR5" w:date="2023-06-07T13:35:00Z">
        <w:r w:rsidRPr="009553C9">
          <w:t xml:space="preserve"> 1931.</w:t>
        </w:r>
      </w:ins>
      <w:r w:rsidRPr="009553C9">
        <w:t xml:space="preserve"> </w:t>
      </w:r>
      <w:del w:id="1003" w:author="PDMR5" w:date="2023-06-07T13:36:00Z">
        <w:r w:rsidRPr="009553C9" w:rsidDel="00D01C73">
          <w:delText>"</w:delText>
        </w:r>
      </w:del>
      <w:r w:rsidRPr="009553C9">
        <w:t>Über formal unentscheidbare Sätze der Principia Mathematica und verwandter Systeme</w:t>
      </w:r>
      <w:del w:id="1004" w:author="PDMR5" w:date="2023-06-07T13:37:00Z">
        <w:r w:rsidRPr="009553C9" w:rsidDel="00D01C73">
          <w:delText>,</w:delText>
        </w:r>
      </w:del>
      <w:r w:rsidRPr="009553C9">
        <w:t xml:space="preserve"> I</w:t>
      </w:r>
      <w:del w:id="1005" w:author="PDMR5" w:date="2023-06-07T13:37:00Z">
        <w:r w:rsidRPr="009553C9" w:rsidDel="00D01C73">
          <w:delText xml:space="preserve">," </w:delText>
        </w:r>
      </w:del>
      <w:ins w:id="1006" w:author="PDMR5" w:date="2023-06-07T13:37:00Z">
        <w:r w:rsidRPr="009553C9">
          <w:t xml:space="preserve">. </w:t>
        </w:r>
      </w:ins>
      <w:r w:rsidRPr="009553C9">
        <w:rPr>
          <w:i/>
          <w:rPrChange w:id="1007" w:author="PDMR5" w:date="2023-06-07T17:02:00Z">
            <w:rPr/>
          </w:rPrChange>
        </w:rPr>
        <w:t>Monatshefte für Mathematik und Physik</w:t>
      </w:r>
      <w:del w:id="1008" w:author="PDMR5" w:date="2023-06-07T13:39:00Z">
        <w:r w:rsidRPr="009553C9" w:rsidDel="00D01C73">
          <w:delText>, vol.</w:delText>
        </w:r>
      </w:del>
      <w:r w:rsidRPr="009553C9">
        <w:t xml:space="preserve"> 38,</w:t>
      </w:r>
      <w:del w:id="1009" w:author="PDMR5" w:date="2023-06-07T13:39:00Z">
        <w:r w:rsidRPr="009553C9" w:rsidDel="00D01C73">
          <w:delText xml:space="preserve"> no.</w:delText>
        </w:r>
      </w:del>
      <w:r w:rsidRPr="009553C9">
        <w:t xml:space="preserve"> 1, </w:t>
      </w:r>
      <w:del w:id="1010" w:author="PDMR5" w:date="2023-06-07T13:37:00Z">
        <w:r w:rsidRPr="009553C9" w:rsidDel="00D01C73">
          <w:delText xml:space="preserve">pp. </w:delText>
        </w:r>
      </w:del>
      <w:r w:rsidRPr="009553C9">
        <w:t>173</w:t>
      </w:r>
      <w:del w:id="1011" w:author="PDMR5" w:date="2023-06-07T13:37:00Z">
        <w:r w:rsidRPr="009553C9" w:rsidDel="00D01C73">
          <w:delText>-</w:delText>
        </w:r>
      </w:del>
      <w:ins w:id="1012" w:author="PDMR5" w:date="2023-06-07T13:37:00Z">
        <w:r w:rsidRPr="009553C9">
          <w:t>–</w:t>
        </w:r>
      </w:ins>
      <w:r w:rsidRPr="009553C9">
        <w:t>198</w:t>
      </w:r>
      <w:del w:id="1013" w:author="PDMR5" w:date="2023-06-07T13:35:00Z">
        <w:r w:rsidRPr="009553C9" w:rsidDel="00D01C73">
          <w:delText>, 1931</w:delText>
        </w:r>
      </w:del>
      <w:r w:rsidRPr="009553C9">
        <w:t>.</w:t>
      </w:r>
      <w:ins w:id="1014" w:author="PDMR5" w:date="2023-06-07T13:38:00Z">
        <w:r w:rsidRPr="009553C9">
          <w:t xml:space="preserve"> DOI: </w:t>
        </w:r>
      </w:ins>
      <w:ins w:id="1015" w:author="PDMR5" w:date="2023-06-07T16:58:00Z">
        <w:r w:rsidR="00D200A1" w:rsidRPr="009553C9">
          <w:fldChar w:fldCharType="begin"/>
        </w:r>
        <w:r w:rsidR="00D200A1" w:rsidRPr="009553C9">
          <w:instrText xml:space="preserve"> HYPERLINK "https://doi.org/10.1007/BF01700692" </w:instrText>
        </w:r>
        <w:r w:rsidR="00D200A1" w:rsidRPr="009553C9">
          <w:fldChar w:fldCharType="separate"/>
        </w:r>
        <w:r w:rsidRPr="009553C9">
          <w:rPr>
            <w:rStyle w:val="Hyperlink"/>
          </w:rPr>
          <w:t>https://doi.org/10.1007/BF01700692</w:t>
        </w:r>
        <w:r w:rsidR="00D200A1" w:rsidRPr="009553C9">
          <w:fldChar w:fldCharType="end"/>
        </w:r>
      </w:ins>
      <w:ins w:id="1016" w:author="PDMR5" w:date="2023-06-07T13:38:00Z">
        <w:r w:rsidRPr="009553C9">
          <w:t>.</w:t>
        </w:r>
      </w:ins>
    </w:p>
    <w:p w14:paraId="164EA4CF" w14:textId="77777777" w:rsidR="00777BC2" w:rsidRPr="009553C9" w:rsidRDefault="00777BC2" w:rsidP="0023402F">
      <w:pPr>
        <w:pStyle w:val="Ref"/>
      </w:pPr>
      <w:del w:id="1017" w:author="PDMR5" w:date="2023-06-07T15:20:00Z">
        <w:r w:rsidRPr="009553C9" w:rsidDel="00862621">
          <w:delText xml:space="preserve">[5] </w:delText>
        </w:r>
        <w:r w:rsidRPr="009553C9" w:rsidDel="00862621">
          <w:tab/>
        </w:r>
      </w:del>
      <w:r w:rsidRPr="009553C9">
        <w:t>J. v. Neumann</w:t>
      </w:r>
      <w:del w:id="1018" w:author="PDMR5" w:date="2023-06-07T13:31:00Z">
        <w:r w:rsidRPr="009553C9" w:rsidDel="002C5B51">
          <w:delText>,</w:delText>
        </w:r>
      </w:del>
      <w:ins w:id="1019" w:author="PDMR5" w:date="2023-06-07T13:31:00Z">
        <w:r w:rsidRPr="009553C9">
          <w:t>. June. 1945.</w:t>
        </w:r>
      </w:ins>
      <w:r w:rsidRPr="009553C9">
        <w:t xml:space="preserve"> </w:t>
      </w:r>
      <w:del w:id="1020" w:author="PDMR5" w:date="2023-06-07T13:31:00Z">
        <w:r w:rsidRPr="009553C9" w:rsidDel="002C5B51">
          <w:rPr>
            <w:i/>
            <w:rPrChange w:id="1021" w:author="PDMR5" w:date="2023-06-07T17:02:00Z">
              <w:rPr>
                <w:noProof/>
              </w:rPr>
            </w:rPrChange>
          </w:rPr>
          <w:delText>"</w:delText>
        </w:r>
      </w:del>
      <w:r w:rsidRPr="009553C9">
        <w:rPr>
          <w:i/>
          <w:rPrChange w:id="1022" w:author="PDMR5" w:date="2023-06-07T17:02:00Z">
            <w:rPr>
              <w:noProof/>
            </w:rPr>
          </w:rPrChange>
        </w:rPr>
        <w:t>First Draft of a Report on the EDVAC</w:t>
      </w:r>
      <w:del w:id="1023" w:author="PDMR5" w:date="2023-06-07T13:31:00Z">
        <w:r w:rsidRPr="009553C9" w:rsidDel="002C5B51">
          <w:delText xml:space="preserve">," </w:delText>
        </w:r>
      </w:del>
      <w:ins w:id="1024" w:author="PDMR5" w:date="2023-06-07T13:31:00Z">
        <w:r w:rsidRPr="009553C9">
          <w:t xml:space="preserve">. </w:t>
        </w:r>
      </w:ins>
      <w:r w:rsidRPr="009553C9">
        <w:t>Moore School of Electrical Engineering</w:t>
      </w:r>
      <w:ins w:id="1025" w:author="PDMR5" w:date="2023-06-07T13:30:00Z">
        <w:r w:rsidRPr="009553C9">
          <w:t>,</w:t>
        </w:r>
      </w:ins>
      <w:r w:rsidRPr="009553C9">
        <w:t xml:space="preserve"> University of Pennsylvania</w:t>
      </w:r>
      <w:del w:id="1026" w:author="PDMR5" w:date="2023-06-07T13:31:00Z">
        <w:r w:rsidRPr="009553C9" w:rsidDel="002C5B51">
          <w:delText>, June 1945</w:delText>
        </w:r>
      </w:del>
      <w:r w:rsidRPr="009553C9">
        <w:t>.</w:t>
      </w:r>
    </w:p>
    <w:p w14:paraId="6215615A" w14:textId="1E41159F" w:rsidR="00777BC2" w:rsidRPr="009553C9" w:rsidRDefault="00777BC2" w:rsidP="0023402F">
      <w:pPr>
        <w:pStyle w:val="Ref"/>
      </w:pPr>
      <w:del w:id="1027" w:author="PDMR5" w:date="2023-06-07T13:35:00Z">
        <w:r w:rsidRPr="009553C9" w:rsidDel="00D01C73">
          <w:delText xml:space="preserve"> </w:delText>
        </w:r>
      </w:del>
      <w:del w:id="1028" w:author="PDMR5" w:date="2023-06-07T15:20:00Z">
        <w:r w:rsidRPr="009553C9" w:rsidDel="00862621">
          <w:delText xml:space="preserve">[8] </w:delText>
        </w:r>
        <w:r w:rsidRPr="009553C9" w:rsidDel="00862621">
          <w:tab/>
        </w:r>
      </w:del>
      <w:r w:rsidRPr="009553C9">
        <w:t>C. E. Shannon</w:t>
      </w:r>
      <w:del w:id="1029" w:author="PDMR5" w:date="2023-06-07T13:11:00Z">
        <w:r w:rsidRPr="009553C9" w:rsidDel="00CF7886">
          <w:delText xml:space="preserve">, </w:delText>
        </w:r>
      </w:del>
      <w:ins w:id="1030" w:author="PDMR5" w:date="2023-06-07T13:11:00Z">
        <w:r w:rsidRPr="009553C9">
          <w:t xml:space="preserve">. 1938. </w:t>
        </w:r>
      </w:ins>
      <w:del w:id="1031" w:author="PDMR5" w:date="2023-06-07T13:11:00Z">
        <w:r w:rsidRPr="009553C9" w:rsidDel="00CF7886">
          <w:delText>"</w:delText>
        </w:r>
      </w:del>
      <w:r w:rsidRPr="009553C9">
        <w:t xml:space="preserve">A </w:t>
      </w:r>
      <w:del w:id="1032" w:author="PDMR5" w:date="2023-06-07T13:13:00Z">
        <w:r w:rsidRPr="009553C9" w:rsidDel="00CF7886">
          <w:delText>S</w:delText>
        </w:r>
      </w:del>
      <w:ins w:id="1033" w:author="PDMR5" w:date="2023-06-07T13:13:00Z">
        <w:r w:rsidRPr="009553C9">
          <w:t>s</w:t>
        </w:r>
      </w:ins>
      <w:r w:rsidRPr="009553C9">
        <w:t xml:space="preserve">ymbolic </w:t>
      </w:r>
      <w:del w:id="1034" w:author="PDMR5" w:date="2023-06-07T13:13:00Z">
        <w:r w:rsidRPr="009553C9" w:rsidDel="00CF7886">
          <w:delText>A</w:delText>
        </w:r>
      </w:del>
      <w:ins w:id="1035" w:author="PDMR5" w:date="2023-06-07T13:13:00Z">
        <w:r w:rsidRPr="009553C9">
          <w:t>a</w:t>
        </w:r>
      </w:ins>
      <w:r w:rsidRPr="009553C9">
        <w:t xml:space="preserve">nalysis of </w:t>
      </w:r>
      <w:del w:id="1036" w:author="PDMR5" w:date="2023-06-07T13:13:00Z">
        <w:r w:rsidRPr="009553C9" w:rsidDel="00CF7886">
          <w:delText>R</w:delText>
        </w:r>
      </w:del>
      <w:ins w:id="1037" w:author="PDMR5" w:date="2023-06-07T13:13:00Z">
        <w:r w:rsidRPr="009553C9">
          <w:t>r</w:t>
        </w:r>
      </w:ins>
      <w:r w:rsidRPr="009553C9">
        <w:t xml:space="preserve">elay and </w:t>
      </w:r>
      <w:del w:id="1038" w:author="PDMR5" w:date="2023-06-07T13:13:00Z">
        <w:r w:rsidRPr="009553C9" w:rsidDel="00CF7886">
          <w:delText>S</w:delText>
        </w:r>
      </w:del>
      <w:ins w:id="1039" w:author="PDMR5" w:date="2023-06-07T13:13:00Z">
        <w:r w:rsidRPr="009553C9">
          <w:t>s</w:t>
        </w:r>
      </w:ins>
      <w:r w:rsidRPr="009553C9">
        <w:t xml:space="preserve">witching </w:t>
      </w:r>
      <w:del w:id="1040" w:author="PDMR5" w:date="2023-06-07T13:13:00Z">
        <w:r w:rsidRPr="009553C9" w:rsidDel="00CF7886">
          <w:delText>C</w:delText>
        </w:r>
      </w:del>
      <w:ins w:id="1041" w:author="PDMR5" w:date="2023-06-07T13:13:00Z">
        <w:r w:rsidRPr="009553C9">
          <w:t>c</w:t>
        </w:r>
      </w:ins>
      <w:r w:rsidRPr="009553C9">
        <w:t>ircuits</w:t>
      </w:r>
      <w:del w:id="1042" w:author="PDMR5" w:date="2023-06-07T13:11:00Z">
        <w:r w:rsidRPr="009553C9" w:rsidDel="00CF7886">
          <w:delText xml:space="preserve">," </w:delText>
        </w:r>
      </w:del>
      <w:ins w:id="1043" w:author="PDMR5" w:date="2023-06-07T13:11:00Z">
        <w:r w:rsidRPr="009553C9">
          <w:t xml:space="preserve">. </w:t>
        </w:r>
      </w:ins>
      <w:del w:id="1044" w:author="PDMR5" w:date="2023-06-07T13:15:00Z">
        <w:r w:rsidRPr="009553C9" w:rsidDel="001260C7">
          <w:rPr>
            <w:i/>
            <w:rPrChange w:id="1045" w:author="PDMR5" w:date="2023-06-07T17:02:00Z">
              <w:rPr/>
            </w:rPrChange>
          </w:rPr>
          <w:delText xml:space="preserve">Transactions </w:delText>
        </w:r>
      </w:del>
      <w:ins w:id="1046" w:author="PDMR5" w:date="2023-06-07T13:15:00Z">
        <w:r w:rsidRPr="009553C9">
          <w:rPr>
            <w:i/>
            <w:rPrChange w:id="1047" w:author="PDMR5" w:date="2023-06-07T17:02:00Z">
              <w:rPr/>
            </w:rPrChange>
          </w:rPr>
          <w:t>Trans.</w:t>
        </w:r>
      </w:ins>
      <w:del w:id="1048" w:author="PDMR5" w:date="2023-06-07T13:15:00Z">
        <w:r w:rsidRPr="009553C9" w:rsidDel="001260C7">
          <w:rPr>
            <w:i/>
            <w:rPrChange w:id="1049" w:author="PDMR5" w:date="2023-06-07T17:02:00Z">
              <w:rPr/>
            </w:rPrChange>
          </w:rPr>
          <w:delText>of</w:delText>
        </w:r>
      </w:del>
      <w:r w:rsidRPr="009553C9">
        <w:rPr>
          <w:i/>
          <w:rPrChange w:id="1050" w:author="PDMR5" w:date="2023-06-07T17:02:00Z">
            <w:rPr/>
          </w:rPrChange>
        </w:rPr>
        <w:t xml:space="preserve"> A</w:t>
      </w:r>
      <w:ins w:id="1051" w:author="Author" w:date="2023-07-21T01:01:00Z">
        <w:r w:rsidR="00E610A7">
          <w:rPr>
            <w:i/>
          </w:rPr>
          <w:t xml:space="preserve">m. </w:t>
        </w:r>
      </w:ins>
      <w:r w:rsidRPr="009553C9">
        <w:rPr>
          <w:i/>
          <w:rPrChange w:id="1052" w:author="PDMR5" w:date="2023-06-07T17:02:00Z">
            <w:rPr/>
          </w:rPrChange>
        </w:rPr>
        <w:t>I</w:t>
      </w:r>
      <w:ins w:id="1053" w:author="Author" w:date="2023-07-21T01:01:00Z">
        <w:r w:rsidR="00E610A7">
          <w:rPr>
            <w:i/>
          </w:rPr>
          <w:t xml:space="preserve">nst. </w:t>
        </w:r>
      </w:ins>
      <w:r w:rsidRPr="009553C9">
        <w:rPr>
          <w:i/>
          <w:rPrChange w:id="1054" w:author="PDMR5" w:date="2023-06-07T17:02:00Z">
            <w:rPr/>
          </w:rPrChange>
        </w:rPr>
        <w:t>E</w:t>
      </w:r>
      <w:ins w:id="1055" w:author="Author" w:date="2023-07-21T01:02:00Z">
        <w:r w:rsidR="00E610A7">
          <w:rPr>
            <w:i/>
          </w:rPr>
          <w:t xml:space="preserve">lectr. </w:t>
        </w:r>
      </w:ins>
      <w:r w:rsidRPr="009553C9">
        <w:rPr>
          <w:i/>
          <w:rPrChange w:id="1056" w:author="PDMR5" w:date="2023-06-07T17:02:00Z">
            <w:rPr/>
          </w:rPrChange>
        </w:rPr>
        <w:t>E</w:t>
      </w:r>
      <w:ins w:id="1057" w:author="Author" w:date="2023-07-21T01:02:00Z">
        <w:r w:rsidR="00E610A7">
          <w:rPr>
            <w:i/>
          </w:rPr>
          <w:t>ng.</w:t>
        </w:r>
      </w:ins>
      <w:del w:id="1058" w:author="PDMR5" w:date="2023-06-07T13:16:00Z">
        <w:r w:rsidRPr="009553C9" w:rsidDel="001260C7">
          <w:rPr>
            <w:rPrChange w:id="1059" w:author="PDMR5" w:date="2023-06-07T17:02:00Z">
              <w:rPr>
                <w:i/>
                <w:iCs/>
                <w:noProof/>
              </w:rPr>
            </w:rPrChange>
          </w:rPr>
          <w:delText>,</w:delText>
        </w:r>
      </w:del>
      <w:r w:rsidRPr="009553C9">
        <w:rPr>
          <w:rPrChange w:id="1060" w:author="PDMR5" w:date="2023-06-07T17:02:00Z">
            <w:rPr>
              <w:i/>
              <w:iCs/>
              <w:noProof/>
            </w:rPr>
          </w:rPrChange>
        </w:rPr>
        <w:t xml:space="preserve"> </w:t>
      </w:r>
      <w:del w:id="1061" w:author="PDMR5" w:date="2023-06-07T13:14:00Z">
        <w:r w:rsidRPr="009553C9" w:rsidDel="00CF7886">
          <w:delText xml:space="preserve">vol. </w:delText>
        </w:r>
      </w:del>
      <w:r w:rsidRPr="009553C9">
        <w:t xml:space="preserve">57, </w:t>
      </w:r>
      <w:del w:id="1062" w:author="PDMR5" w:date="2023-06-07T13:14:00Z">
        <w:r w:rsidRPr="009553C9" w:rsidDel="00CF7886">
          <w:delText xml:space="preserve">pp. </w:delText>
        </w:r>
      </w:del>
      <w:r w:rsidRPr="009553C9">
        <w:t>713</w:t>
      </w:r>
      <w:del w:id="1063" w:author="PDMR5" w:date="2023-06-07T16:58:00Z">
        <w:r w:rsidRPr="009553C9" w:rsidDel="00393680">
          <w:delText>-</w:delText>
        </w:r>
      </w:del>
      <w:ins w:id="1064" w:author="PDMR5" w:date="2023-06-07T16:58:00Z">
        <w:r w:rsidR="00393680" w:rsidRPr="009553C9">
          <w:t>–</w:t>
        </w:r>
      </w:ins>
      <w:r w:rsidRPr="009553C9">
        <w:t>723</w:t>
      </w:r>
      <w:ins w:id="1065" w:author="PDMR5" w:date="2023-06-07T13:11:00Z">
        <w:r w:rsidRPr="009553C9">
          <w:t>.</w:t>
        </w:r>
      </w:ins>
      <w:ins w:id="1066" w:author="PDMR5" w:date="2023-06-07T13:14:00Z">
        <w:r w:rsidRPr="009553C9">
          <w:t xml:space="preserve"> </w:t>
        </w:r>
      </w:ins>
      <w:ins w:id="1067" w:author="PDMR5" w:date="2023-06-07T13:15:00Z">
        <w:r w:rsidRPr="009553C9">
          <w:t xml:space="preserve">DOI: </w:t>
        </w:r>
      </w:ins>
      <w:ins w:id="1068" w:author="PDMR5" w:date="2023-06-07T16:58:00Z">
        <w:r w:rsidR="00D200A1" w:rsidRPr="009553C9">
          <w:fldChar w:fldCharType="begin"/>
        </w:r>
        <w:r w:rsidR="00D200A1" w:rsidRPr="009553C9">
          <w:instrText xml:space="preserve"> HYPERLINK "http://doi.org/10.1109/T-AIEE.1938.5057767" </w:instrText>
        </w:r>
        <w:r w:rsidR="00D200A1" w:rsidRPr="009553C9">
          <w:fldChar w:fldCharType="separate"/>
        </w:r>
        <w:r w:rsidRPr="009553C9">
          <w:rPr>
            <w:rStyle w:val="Hyperlink"/>
          </w:rPr>
          <w:t>http://doi.org/10.1109/T-AIEE.1938.5057767</w:t>
        </w:r>
        <w:r w:rsidR="00D200A1" w:rsidRPr="009553C9">
          <w:fldChar w:fldCharType="end"/>
        </w:r>
        <w:r w:rsidR="00D200A1" w:rsidRPr="009553C9">
          <w:t>.</w:t>
        </w:r>
      </w:ins>
      <w:del w:id="1069" w:author="PDMR5" w:date="2023-06-07T13:11:00Z">
        <w:r w:rsidRPr="009553C9" w:rsidDel="00CF7886">
          <w:delText>, 1938.</w:delText>
        </w:r>
      </w:del>
      <w:del w:id="1070" w:author="PDMR5" w:date="2023-06-07T13:14:00Z">
        <w:r w:rsidRPr="009553C9" w:rsidDel="00CF7886">
          <w:delText xml:space="preserve"> </w:delText>
        </w:r>
      </w:del>
    </w:p>
    <w:p w14:paraId="6944B6D3" w14:textId="3F40F993" w:rsidR="00777BC2" w:rsidRPr="009553C9" w:rsidRDefault="00777BC2" w:rsidP="0023402F">
      <w:pPr>
        <w:pStyle w:val="Ref"/>
      </w:pPr>
      <w:del w:id="1071" w:author="PDMR5" w:date="2023-06-07T15:20:00Z">
        <w:r w:rsidRPr="009553C9" w:rsidDel="00862621">
          <w:delText xml:space="preserve">[1] </w:delText>
        </w:r>
      </w:del>
      <w:commentRangeStart w:id="1072"/>
      <w:ins w:id="1073" w:author="PDMR5" w:date="2023-06-07T14:43:00Z">
        <w:r w:rsidRPr="009553C9">
          <w:t xml:space="preserve">J. T. Smith. </w:t>
        </w:r>
      </w:ins>
      <w:ins w:id="1074" w:author="PDMR5" w:date="2023-06-07T14:44:00Z">
        <w:r w:rsidRPr="009553C9">
          <w:t>2014</w:t>
        </w:r>
      </w:ins>
      <w:commentRangeEnd w:id="1072"/>
      <w:ins w:id="1075" w:author="PDMR5" w:date="2023-06-07T14:46:00Z">
        <w:r w:rsidRPr="009553C9">
          <w:rPr>
            <w:rStyle w:val="CommentReference"/>
            <w:sz w:val="20"/>
            <w:szCs w:val="24"/>
          </w:rPr>
          <w:commentReference w:id="1072"/>
        </w:r>
      </w:ins>
      <w:ins w:id="1076" w:author="PDMR5" w:date="2023-06-07T14:44:00Z">
        <w:r w:rsidRPr="009553C9">
          <w:t xml:space="preserve">. </w:t>
        </w:r>
      </w:ins>
      <w:del w:id="1077" w:author="PDMR5" w:date="2023-06-07T14:41:00Z">
        <w:r w:rsidRPr="009553C9" w:rsidDel="00B60245">
          <w:tab/>
          <w:delText>"</w:delText>
        </w:r>
      </w:del>
      <w:r w:rsidRPr="009553C9">
        <w:t xml:space="preserve">David Hilbert's </w:t>
      </w:r>
      <w:ins w:id="1078" w:author="Author" w:date="2023-07-21T01:04:00Z">
        <w:r w:rsidR="00E610A7">
          <w:t>r</w:t>
        </w:r>
      </w:ins>
      <w:del w:id="1079" w:author="Author" w:date="2023-07-21T01:04:00Z">
        <w:r w:rsidRPr="009553C9" w:rsidDel="00E610A7">
          <w:delText>R</w:delText>
        </w:r>
      </w:del>
      <w:r w:rsidRPr="009553C9">
        <w:t xml:space="preserve">adio </w:t>
      </w:r>
      <w:ins w:id="1080" w:author="Author" w:date="2023-07-21T01:04:00Z">
        <w:r w:rsidR="00E610A7">
          <w:t>a</w:t>
        </w:r>
      </w:ins>
      <w:del w:id="1081" w:author="Author" w:date="2023-07-21T01:04:00Z">
        <w:r w:rsidRPr="009553C9" w:rsidDel="00E610A7">
          <w:delText>A</w:delText>
        </w:r>
      </w:del>
      <w:r w:rsidRPr="009553C9">
        <w:t>ddress</w:t>
      </w:r>
      <w:del w:id="1082" w:author="Author" w:date="2023-07-21T01:02:00Z">
        <w:r w:rsidRPr="009553C9" w:rsidDel="00E610A7">
          <w:delText xml:space="preserve"> - </w:delText>
        </w:r>
      </w:del>
      <w:ins w:id="1083" w:author="Author" w:date="2023-07-21T01:02:00Z">
        <w:r w:rsidR="00E610A7">
          <w:t>—</w:t>
        </w:r>
      </w:ins>
      <w:r w:rsidRPr="009553C9">
        <w:t>German and English</w:t>
      </w:r>
      <w:del w:id="1084" w:author="PDMR5" w:date="2023-06-07T14:42:00Z">
        <w:r w:rsidRPr="009553C9" w:rsidDel="00B60245">
          <w:delText xml:space="preserve">," </w:delText>
        </w:r>
      </w:del>
      <w:ins w:id="1085" w:author="PDMR5" w:date="2023-06-07T14:42:00Z">
        <w:r w:rsidRPr="009553C9">
          <w:t xml:space="preserve">. </w:t>
        </w:r>
      </w:ins>
      <w:r w:rsidRPr="009553C9">
        <w:t>Mathematical Association of America</w:t>
      </w:r>
      <w:del w:id="1086" w:author="PDMR5" w:date="2023-06-07T14:42:00Z">
        <w:r w:rsidRPr="009553C9" w:rsidDel="00B60245">
          <w:delText xml:space="preserve">, </w:delText>
        </w:r>
      </w:del>
      <w:ins w:id="1087" w:author="PDMR5" w:date="2023-06-07T14:42:00Z">
        <w:r w:rsidRPr="009553C9">
          <w:t xml:space="preserve">. </w:t>
        </w:r>
      </w:ins>
      <w:r w:rsidRPr="009553C9">
        <w:t xml:space="preserve">[Online]. </w:t>
      </w:r>
      <w:del w:id="1088" w:author="PDMR5" w:date="2023-06-07T13:39:00Z">
        <w:r w:rsidRPr="009553C9" w:rsidDel="00D01C73">
          <w:delText>Available</w:delText>
        </w:r>
      </w:del>
      <w:ins w:id="1089" w:author="PDMR5" w:date="2023-06-07T13:39:00Z">
        <w:del w:id="1090" w:author="Author" w:date="2023-07-21T01:03:00Z">
          <w:r w:rsidRPr="009553C9" w:rsidDel="00E610A7">
            <w:delText>Accessed</w:delText>
          </w:r>
        </w:del>
      </w:ins>
      <w:ins w:id="1091" w:author="Author" w:date="2023-07-21T01:03:00Z">
        <w:r w:rsidR="00E610A7">
          <w:t>Retrieved</w:t>
        </w:r>
      </w:ins>
      <w:ins w:id="1092" w:author="PDMR5" w:date="2023-06-07T13:39:00Z">
        <w:r w:rsidRPr="009553C9">
          <w:t xml:space="preserve"> </w:t>
        </w:r>
      </w:ins>
      <w:ins w:id="1093" w:author="PDMR5" w:date="2023-06-07T14:42:00Z">
        <w:r w:rsidRPr="009553C9">
          <w:t xml:space="preserve">June 10, 2022 </w:t>
        </w:r>
      </w:ins>
      <w:ins w:id="1094" w:author="PDMR5" w:date="2023-06-07T13:10:00Z">
        <w:r w:rsidRPr="009553C9">
          <w:t>from</w:t>
        </w:r>
      </w:ins>
      <w:del w:id="1095" w:author="PDMR5" w:date="2023-06-07T14:42:00Z">
        <w:r w:rsidRPr="009553C9" w:rsidDel="00B60245">
          <w:delText>:</w:delText>
        </w:r>
      </w:del>
      <w:r w:rsidRPr="009553C9">
        <w:t xml:space="preserve"> </w:t>
      </w:r>
      <w:ins w:id="1096" w:author="PDMR5" w:date="2023-06-07T14:43:00Z">
        <w:r w:rsidRPr="009553C9">
          <w:rPr>
            <w:rStyle w:val="Hyperlink"/>
            <w:rPrChange w:id="1097" w:author="PDMR5" w:date="2023-06-07T17:02:00Z">
              <w:rPr/>
            </w:rPrChange>
          </w:rPr>
          <w:fldChar w:fldCharType="begin"/>
        </w:r>
      </w:ins>
      <w:ins w:id="1098" w:author="PDMR5" w:date="2023-06-07T16:57:00Z">
        <w:r w:rsidR="00D200A1" w:rsidRPr="009553C9">
          <w:rPr>
            <w:rStyle w:val="Hyperlink"/>
            <w:rPrChange w:id="1099" w:author="PDMR5" w:date="2023-06-07T17:02:00Z">
              <w:rPr/>
            </w:rPrChange>
          </w:rPr>
          <w:instrText>HYPERLINK "https://www.maa.org/press/periodicals/convergence/david-hilberts-radio-address-german-and-english"</w:instrText>
        </w:r>
      </w:ins>
      <w:ins w:id="1100" w:author="PDMR5" w:date="2023-06-07T14:43:00Z">
        <w:r w:rsidRPr="00D47E48">
          <w:rPr>
            <w:rStyle w:val="Hyperlink"/>
          </w:rPr>
        </w:r>
        <w:r w:rsidRPr="009553C9">
          <w:rPr>
            <w:rStyle w:val="Hyperlink"/>
            <w:rPrChange w:id="1101" w:author="PDMR5" w:date="2023-06-07T17:02:00Z">
              <w:rPr/>
            </w:rPrChange>
          </w:rPr>
          <w:fldChar w:fldCharType="separate"/>
        </w:r>
        <w:r w:rsidRPr="009553C9">
          <w:rPr>
            <w:rStyle w:val="Hyperlink"/>
            <w:rPrChange w:id="1102" w:author="PDMR5" w:date="2023-06-07T17:02:00Z">
              <w:rPr>
                <w:rStyle w:val="Hyperlink"/>
                <w:color w:val="auto"/>
                <w:u w:val="none"/>
              </w:rPr>
            </w:rPrChange>
          </w:rPr>
          <w:t>https://www.maa.org/press/periodicals/convergence/david-hilberts-radio-address-german-and-</w:t>
        </w:r>
        <w:r w:rsidRPr="009553C9">
          <w:rPr>
            <w:rStyle w:val="Hyperlink"/>
            <w:rPrChange w:id="1103" w:author="PDMR5" w:date="2023-06-07T17:02:00Z">
              <w:rPr>
                <w:rStyle w:val="Hyperlink"/>
                <w:color w:val="auto"/>
                <w:u w:val="none"/>
              </w:rPr>
            </w:rPrChange>
          </w:rPr>
          <w:lastRenderedPageBreak/>
          <w:t>english</w:t>
        </w:r>
        <w:r w:rsidRPr="009553C9">
          <w:rPr>
            <w:rStyle w:val="Hyperlink"/>
            <w:rPrChange w:id="1104" w:author="PDMR5" w:date="2023-06-07T17:02:00Z">
              <w:rPr/>
            </w:rPrChange>
          </w:rPr>
          <w:fldChar w:fldCharType="end"/>
        </w:r>
      </w:ins>
      <w:r w:rsidRPr="009553C9">
        <w:t>.</w:t>
      </w:r>
      <w:del w:id="1105" w:author="PDMR5" w:date="2023-06-07T14:43:00Z">
        <w:r w:rsidRPr="009553C9" w:rsidDel="00B60245">
          <w:delText xml:space="preserve"> [</w:delText>
        </w:r>
      </w:del>
      <w:del w:id="1106" w:author="PDMR5" w:date="2023-06-07T13:39:00Z">
        <w:r w:rsidRPr="009553C9" w:rsidDel="00D01C73">
          <w:delText xml:space="preserve">Accessed </w:delText>
        </w:r>
      </w:del>
      <w:del w:id="1107" w:author="PDMR5" w:date="2023-06-07T14:42:00Z">
        <w:r w:rsidRPr="009553C9" w:rsidDel="00B60245">
          <w:delText>10 june 2022</w:delText>
        </w:r>
      </w:del>
      <w:del w:id="1108" w:author="PDMR5" w:date="2023-06-07T14:43:00Z">
        <w:r w:rsidRPr="009553C9" w:rsidDel="00B60245">
          <w:delText>].</w:delText>
        </w:r>
      </w:del>
    </w:p>
    <w:p w14:paraId="3C0B0ED9" w14:textId="100907A2" w:rsidR="001370EA" w:rsidRPr="009553C9" w:rsidRDefault="00777BC2" w:rsidP="009244C7">
      <w:pPr>
        <w:pStyle w:val="Ref"/>
      </w:pPr>
      <w:r w:rsidRPr="009553C9">
        <w:t>A. M. Turing</w:t>
      </w:r>
      <w:del w:id="1109" w:author="PDMR5" w:date="2023-06-07T13:33:00Z">
        <w:r w:rsidRPr="009553C9" w:rsidDel="002C5B51">
          <w:delText xml:space="preserve">, </w:delText>
        </w:r>
      </w:del>
      <w:ins w:id="1110" w:author="PDMR5" w:date="2023-06-07T13:33:00Z">
        <w:r w:rsidRPr="009553C9">
          <w:t xml:space="preserve">. </w:t>
        </w:r>
        <w:del w:id="1111" w:author="Author" w:date="2023-07-21T01:07:00Z">
          <w:r w:rsidRPr="009553C9" w:rsidDel="00E610A7">
            <w:delText>January</w:delText>
          </w:r>
        </w:del>
      </w:ins>
      <w:ins w:id="1112" w:author="PDMR5" w:date="2023-06-07T14:53:00Z">
        <w:del w:id="1113" w:author="Author" w:date="2023-07-21T01:07:00Z">
          <w:r w:rsidRPr="009553C9" w:rsidDel="00E610A7">
            <w:delText>.</w:delText>
          </w:r>
        </w:del>
      </w:ins>
      <w:ins w:id="1114" w:author="PDMR5" w:date="2023-06-07T13:33:00Z">
        <w:del w:id="1115" w:author="Author" w:date="2023-07-21T01:07:00Z">
          <w:r w:rsidRPr="009553C9" w:rsidDel="00E610A7">
            <w:delText xml:space="preserve"> </w:delText>
          </w:r>
        </w:del>
        <w:r w:rsidRPr="009553C9">
          <w:t xml:space="preserve">1937. </w:t>
        </w:r>
      </w:ins>
      <w:del w:id="1116" w:author="PDMR5" w:date="2023-06-07T13:33:00Z">
        <w:r w:rsidRPr="009553C9" w:rsidDel="002C5B51">
          <w:delText>"</w:delText>
        </w:r>
      </w:del>
      <w:r w:rsidRPr="009553C9">
        <w:t>On computable numbers, with an application to the Entscheidungsproblem</w:t>
      </w:r>
      <w:del w:id="1117" w:author="PDMR5" w:date="2023-06-07T13:33:00Z">
        <w:r w:rsidRPr="009553C9" w:rsidDel="002C5B51">
          <w:delText>,</w:delText>
        </w:r>
      </w:del>
      <w:ins w:id="1118" w:author="PDMR5" w:date="2023-06-07T13:33:00Z">
        <w:r w:rsidRPr="009553C9">
          <w:t>.</w:t>
        </w:r>
      </w:ins>
      <w:del w:id="1119" w:author="PDMR5" w:date="2023-06-07T13:33:00Z">
        <w:r w:rsidRPr="009553C9" w:rsidDel="002C5B51">
          <w:delText>"</w:delText>
        </w:r>
      </w:del>
      <w:r w:rsidRPr="009553C9">
        <w:t xml:space="preserve"> </w:t>
      </w:r>
      <w:r w:rsidRPr="009553C9">
        <w:rPr>
          <w:i/>
          <w:rPrChange w:id="1120" w:author="PDMR5" w:date="2023-06-07T17:02:00Z">
            <w:rPr/>
          </w:rPrChange>
        </w:rPr>
        <w:t>Proc.</w:t>
      </w:r>
      <w:del w:id="1121" w:author="PDMR5" w:date="2023-06-07T13:34:00Z">
        <w:r w:rsidRPr="009553C9" w:rsidDel="004C134C">
          <w:rPr>
            <w:i/>
            <w:rPrChange w:id="1122" w:author="PDMR5" w:date="2023-06-07T17:02:00Z">
              <w:rPr/>
            </w:rPrChange>
          </w:rPr>
          <w:delText xml:space="preserve"> of</w:delText>
        </w:r>
      </w:del>
      <w:r w:rsidRPr="009553C9">
        <w:rPr>
          <w:i/>
          <w:rPrChange w:id="1123" w:author="PDMR5" w:date="2023-06-07T17:02:00Z">
            <w:rPr/>
          </w:rPrChange>
        </w:rPr>
        <w:t xml:space="preserve"> London </w:t>
      </w:r>
      <w:del w:id="1124" w:author="PDMR5" w:date="2023-06-07T13:35:00Z">
        <w:r w:rsidRPr="009553C9" w:rsidDel="004C134C">
          <w:rPr>
            <w:i/>
            <w:rPrChange w:id="1125" w:author="PDMR5" w:date="2023-06-07T17:02:00Z">
              <w:rPr/>
            </w:rPrChange>
          </w:rPr>
          <w:delText xml:space="preserve">Mathematical </w:delText>
        </w:r>
      </w:del>
      <w:ins w:id="1126" w:author="PDMR5" w:date="2023-06-07T13:35:00Z">
        <w:r w:rsidRPr="009553C9">
          <w:rPr>
            <w:i/>
            <w:rPrChange w:id="1127" w:author="PDMR5" w:date="2023-06-07T17:02:00Z">
              <w:rPr/>
            </w:rPrChange>
          </w:rPr>
          <w:t xml:space="preserve">Math. </w:t>
        </w:r>
      </w:ins>
      <w:del w:id="1128" w:author="PDMR5" w:date="2023-06-07T13:35:00Z">
        <w:r w:rsidRPr="009553C9" w:rsidDel="004C134C">
          <w:rPr>
            <w:i/>
            <w:rPrChange w:id="1129" w:author="PDMR5" w:date="2023-06-07T17:02:00Z">
              <w:rPr/>
            </w:rPrChange>
          </w:rPr>
          <w:delText>Society</w:delText>
        </w:r>
      </w:del>
      <w:ins w:id="1130" w:author="PDMR5" w:date="2023-06-07T13:35:00Z">
        <w:r w:rsidRPr="009553C9">
          <w:rPr>
            <w:i/>
            <w:rPrChange w:id="1131" w:author="PDMR5" w:date="2023-06-07T17:02:00Z">
              <w:rPr/>
            </w:rPrChange>
          </w:rPr>
          <w:t>Soc.</w:t>
        </w:r>
      </w:ins>
      <w:del w:id="1132" w:author="PDMR5" w:date="2023-06-07T13:35:00Z">
        <w:r w:rsidRPr="009553C9" w:rsidDel="004C134C">
          <w:delText>,</w:delText>
        </w:r>
      </w:del>
      <w:r w:rsidRPr="009553C9">
        <w:t xml:space="preserve"> </w:t>
      </w:r>
      <w:del w:id="1133" w:author="PDMR5" w:date="2023-06-07T13:34:00Z">
        <w:r w:rsidRPr="009553C9" w:rsidDel="003314CD">
          <w:delText xml:space="preserve">vol. </w:delText>
        </w:r>
        <w:r w:rsidRPr="009553C9" w:rsidDel="002C5B51">
          <w:delText xml:space="preserve">s2 </w:delText>
        </w:r>
      </w:del>
      <w:ins w:id="1134" w:author="PDMR5" w:date="2023-06-07T13:34:00Z">
        <w:r w:rsidRPr="009553C9">
          <w:t>s2</w:t>
        </w:r>
      </w:ins>
      <w:ins w:id="1135" w:author="PDMR5" w:date="2023-06-07T16:59:00Z">
        <w:r w:rsidR="00393680" w:rsidRPr="009553C9">
          <w:t>–</w:t>
        </w:r>
      </w:ins>
      <w:r w:rsidRPr="009553C9">
        <w:t xml:space="preserve">42, </w:t>
      </w:r>
      <w:del w:id="1136" w:author="PDMR5" w:date="2023-06-07T13:34:00Z">
        <w:r w:rsidRPr="009553C9" w:rsidDel="003314CD">
          <w:delText xml:space="preserve">no. </w:delText>
        </w:r>
      </w:del>
      <w:r w:rsidRPr="009553C9">
        <w:t xml:space="preserve">1, </w:t>
      </w:r>
      <w:del w:id="1137" w:author="PDMR5" w:date="2023-06-07T13:35:00Z">
        <w:r w:rsidRPr="009553C9" w:rsidDel="004C134C">
          <w:delText xml:space="preserve">pp. </w:delText>
        </w:r>
      </w:del>
      <w:r w:rsidRPr="009553C9">
        <w:t>230</w:t>
      </w:r>
      <w:del w:id="1138" w:author="PDMR5" w:date="2023-06-07T13:32:00Z">
        <w:r w:rsidRPr="009553C9" w:rsidDel="002C5B51">
          <w:delText>-</w:delText>
        </w:r>
      </w:del>
      <w:ins w:id="1139" w:author="PDMR5" w:date="2023-06-07T13:32:00Z">
        <w:r w:rsidRPr="009553C9">
          <w:t>–</w:t>
        </w:r>
      </w:ins>
      <w:r w:rsidRPr="009553C9">
        <w:t>265</w:t>
      </w:r>
      <w:del w:id="1140" w:author="PDMR5" w:date="2023-06-07T13:32:00Z">
        <w:r w:rsidRPr="009553C9" w:rsidDel="002C5B51">
          <w:delText>, January 1937</w:delText>
        </w:r>
      </w:del>
      <w:r w:rsidRPr="009553C9">
        <w:t>.</w:t>
      </w:r>
      <w:ins w:id="1141" w:author="PDMR5" w:date="2023-06-07T13:36:00Z">
        <w:r w:rsidRPr="009553C9">
          <w:t xml:space="preserve"> DOI: </w:t>
        </w:r>
      </w:ins>
      <w:ins w:id="1142" w:author="PDMR5" w:date="2023-06-07T16:58:00Z">
        <w:r w:rsidR="00D200A1" w:rsidRPr="009553C9">
          <w:fldChar w:fldCharType="begin"/>
        </w:r>
        <w:r w:rsidR="00D200A1" w:rsidRPr="009553C9">
          <w:instrText xml:space="preserve"> HYPERLINK "https://doi.org/10.1112/plms/s2-42.1.230" </w:instrText>
        </w:r>
        <w:r w:rsidR="00D200A1" w:rsidRPr="009553C9">
          <w:fldChar w:fldCharType="separate"/>
        </w:r>
        <w:r w:rsidRPr="009553C9">
          <w:rPr>
            <w:rStyle w:val="Hyperlink"/>
          </w:rPr>
          <w:t>https://doi.org/10.1112/plms/s2-42.1.230</w:t>
        </w:r>
        <w:r w:rsidR="00D200A1" w:rsidRPr="009553C9">
          <w:fldChar w:fldCharType="end"/>
        </w:r>
      </w:ins>
      <w:ins w:id="1143" w:author="PDMR5" w:date="2023-06-07T13:36:00Z">
        <w:r w:rsidRPr="009553C9">
          <w:t>.</w:t>
        </w:r>
      </w:ins>
      <w:del w:id="1144" w:author="PDMR5" w:date="2023-06-07T13:16:00Z">
        <w:r w:rsidRPr="009553C9" w:rsidDel="001260C7">
          <w:delText xml:space="preserve"> </w:delText>
        </w:r>
      </w:del>
    </w:p>
    <w:sectPr w:rsidR="001370EA" w:rsidRPr="009553C9" w:rsidSect="00BC330C">
      <w:type w:val="continuous"/>
      <w:pgSz w:w="12240" w:h="15840" w:code="1"/>
      <w:pgMar w:top="2160" w:right="1440" w:bottom="2160" w:left="2880" w:header="720" w:footer="720" w:gutter="0"/>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1" w:author="PDMR5" w:date="2023-06-07T15:32:00Z" w:initials="BJ">
    <w:p w14:paraId="34F3FA57" w14:textId="77777777" w:rsidR="00777BC2" w:rsidRDefault="00777BC2" w:rsidP="00777BC2">
      <w:pPr>
        <w:pStyle w:val="CommentText"/>
      </w:pPr>
      <w:r>
        <w:rPr>
          <w:rStyle w:val="CommentReference"/>
        </w:rPr>
        <w:annotationRef/>
      </w:r>
      <w:r>
        <w:t>To QC: T</w:t>
      </w:r>
      <w:r>
        <w:rPr>
          <w:lang w:val="en-IN"/>
        </w:rPr>
        <w:t>he Numbered references have been changed into Name-Date references as per the ACM guidelines. Please check.</w:t>
      </w:r>
    </w:p>
  </w:comment>
  <w:comment w:id="233" w:author="Author" w:date="2023-07-20T18:56:00Z" w:initials="A.">
    <w:p w14:paraId="4225DB60" w14:textId="77777777" w:rsidR="007D596E" w:rsidRDefault="007D596E" w:rsidP="00154652">
      <w:pPr>
        <w:pStyle w:val="CommentText"/>
      </w:pPr>
      <w:r>
        <w:rPr>
          <w:rStyle w:val="CommentReference"/>
        </w:rPr>
        <w:annotationRef/>
      </w:r>
      <w:r>
        <w:t>Comp/QC: Please enclose the list numbers below in parentheses.</w:t>
      </w:r>
    </w:p>
  </w:comment>
  <w:comment w:id="253" w:author="Author" w:date="2023-07-20T19:00:00Z" w:initials="A.">
    <w:p w14:paraId="151436A1" w14:textId="77777777" w:rsidR="007D596E" w:rsidRDefault="007D596E" w:rsidP="00C96FA5">
      <w:pPr>
        <w:pStyle w:val="CommentText"/>
      </w:pPr>
      <w:r>
        <w:rPr>
          <w:rStyle w:val="CommentReference"/>
        </w:rPr>
        <w:annotationRef/>
      </w:r>
      <w:r>
        <w:t>Comp/QC: Please link to Chapter 1.</w:t>
      </w:r>
    </w:p>
  </w:comment>
  <w:comment w:id="455" w:author="PDMR4" w:date="2023-06-07T17:45:00Z" w:initials="EC">
    <w:p w14:paraId="119D0549" w14:textId="157BF58F" w:rsidR="00FE480E" w:rsidRDefault="00FE480E">
      <w:pPr>
        <w:pStyle w:val="CommentText"/>
      </w:pPr>
      <w:r>
        <w:rPr>
          <w:rStyle w:val="CommentReference"/>
        </w:rPr>
        <w:annotationRef/>
      </w:r>
      <w:r w:rsidRPr="00671FDF">
        <w:t xml:space="preserve">To QC: Please check </w:t>
      </w:r>
      <w:r w:rsidR="007D25BB">
        <w:t>the insertion of</w:t>
      </w:r>
      <w:r w:rsidRPr="00671FDF">
        <w:t xml:space="preserve"> Alt Text in</w:t>
      </w:r>
      <w:r>
        <w:t xml:space="preserve"> Table 2.1</w:t>
      </w:r>
      <w:r w:rsidRPr="00671FDF">
        <w:t>.</w:t>
      </w:r>
    </w:p>
  </w:comment>
  <w:comment w:id="582" w:author="PDMR4" w:date="2023-06-07T17:44:00Z" w:initials="EC">
    <w:p w14:paraId="6BC1C97B" w14:textId="62A08C00" w:rsidR="00671FDF" w:rsidRDefault="00671FDF">
      <w:pPr>
        <w:pStyle w:val="CommentText"/>
      </w:pPr>
      <w:r>
        <w:rPr>
          <w:rStyle w:val="CommentReference"/>
        </w:rPr>
        <w:annotationRef/>
      </w:r>
      <w:r w:rsidRPr="00671FDF">
        <w:t xml:space="preserve">To QC: Please check the </w:t>
      </w:r>
      <w:r w:rsidR="007D25BB">
        <w:t xml:space="preserve">insertion of </w:t>
      </w:r>
      <w:r w:rsidRPr="00671FDF">
        <w:t xml:space="preserve">Alt Text in Figures </w:t>
      </w:r>
      <w:r>
        <w:t>2</w:t>
      </w:r>
      <w:r w:rsidRPr="00671FDF">
        <w:t>.1</w:t>
      </w:r>
      <w:r>
        <w:t>-2.4</w:t>
      </w:r>
      <w:r w:rsidRPr="00671FDF">
        <w:t>.</w:t>
      </w:r>
    </w:p>
  </w:comment>
  <w:comment w:id="597" w:author="Author" w:date="2023-07-20T23:07:00Z" w:initials="A.">
    <w:p w14:paraId="4FA974DE" w14:textId="77777777" w:rsidR="00A51BB0" w:rsidRDefault="00A51BB0" w:rsidP="00FF18ED">
      <w:pPr>
        <w:pStyle w:val="CommentText"/>
      </w:pPr>
      <w:r>
        <w:rPr>
          <w:rStyle w:val="CommentReference"/>
        </w:rPr>
        <w:annotationRef/>
      </w:r>
      <w:r>
        <w:t>Please check if the insertion of "first" is correct.</w:t>
      </w:r>
    </w:p>
  </w:comment>
  <w:comment w:id="647" w:author="Author" w:date="2023-07-20T23:25:00Z" w:initials="A.">
    <w:p w14:paraId="4BB85C06" w14:textId="77777777" w:rsidR="00417222" w:rsidRDefault="00417222">
      <w:pPr>
        <w:pStyle w:val="CommentText"/>
      </w:pPr>
      <w:r>
        <w:rPr>
          <w:rStyle w:val="CommentReference"/>
        </w:rPr>
        <w:annotationRef/>
      </w:r>
      <w:r>
        <w:t>Please check if the insertion of "no" in the last sentence is acceptable.</w:t>
      </w:r>
    </w:p>
    <w:p w14:paraId="7AAF1FF4" w14:textId="77777777" w:rsidR="00417222" w:rsidRDefault="00417222">
      <w:pPr>
        <w:pStyle w:val="CommentText"/>
      </w:pPr>
    </w:p>
    <w:p w14:paraId="5B7C45EF" w14:textId="77777777" w:rsidR="00417222" w:rsidRDefault="00417222" w:rsidP="00E018EE">
      <w:pPr>
        <w:pStyle w:val="CommentText"/>
      </w:pPr>
      <w:r>
        <w:t>"Despite its complexity and…."</w:t>
      </w:r>
    </w:p>
  </w:comment>
  <w:comment w:id="781" w:author="Author" w:date="2023-07-20T19:01:00Z" w:initials="A.">
    <w:p w14:paraId="6DD11BDF" w14:textId="1350357B" w:rsidR="007D596E" w:rsidRDefault="007D596E" w:rsidP="00D91E0A">
      <w:pPr>
        <w:pStyle w:val="CommentText"/>
      </w:pPr>
      <w:r>
        <w:rPr>
          <w:rStyle w:val="CommentReference"/>
        </w:rPr>
        <w:annotationRef/>
      </w:r>
      <w:r>
        <w:t>Comp/QC: Please link to Chapter 1.</w:t>
      </w:r>
    </w:p>
  </w:comment>
  <w:comment w:id="811" w:author="Author" w:date="2023-07-20T19:01:00Z" w:initials="A.">
    <w:p w14:paraId="76AF2E6C" w14:textId="77777777" w:rsidR="007D596E" w:rsidRDefault="007D596E" w:rsidP="00DC0A01">
      <w:pPr>
        <w:pStyle w:val="CommentText"/>
      </w:pPr>
      <w:r>
        <w:rPr>
          <w:rStyle w:val="CommentReference"/>
        </w:rPr>
        <w:annotationRef/>
      </w:r>
      <w:r>
        <w:t>Comp/QC: Please link to Chapter 1.</w:t>
      </w:r>
    </w:p>
  </w:comment>
  <w:comment w:id="1072" w:author="PDMR5" w:date="2023-06-07T14:46:00Z" w:initials="BJ">
    <w:p w14:paraId="0ED7A411" w14:textId="610E86FC" w:rsidR="00777BC2" w:rsidRDefault="00777BC2" w:rsidP="00777BC2">
      <w:pPr>
        <w:pStyle w:val="CommentText"/>
      </w:pPr>
      <w:r>
        <w:rPr>
          <w:rStyle w:val="CommentReference"/>
        </w:rPr>
        <w:annotationRef/>
      </w:r>
      <w:r>
        <w:t>To QX: Please check the insertion of author name and year in Ref. "</w:t>
      </w:r>
      <w:r>
        <w:rPr>
          <w:noProof/>
        </w:rPr>
        <w:t>J. T. Smith. 2014</w:t>
      </w:r>
      <w:r>
        <w:rPr>
          <w:rStyle w:val="CommentReference"/>
        </w:rPr>
        <w:annotationRef/>
      </w:r>
      <w:r>
        <w:rPr>
          <w:noProof/>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F3FA57" w15:done="0"/>
  <w15:commentEx w15:paraId="4225DB60" w15:done="0"/>
  <w15:commentEx w15:paraId="151436A1" w15:done="0"/>
  <w15:commentEx w15:paraId="119D0549" w15:done="0"/>
  <w15:commentEx w15:paraId="6BC1C97B" w15:done="0"/>
  <w15:commentEx w15:paraId="4FA974DE" w15:done="0"/>
  <w15:commentEx w15:paraId="5B7C45EF" w15:done="0"/>
  <w15:commentEx w15:paraId="6DD11BDF" w15:done="0"/>
  <w15:commentEx w15:paraId="76AF2E6C" w15:done="0"/>
  <w15:commentEx w15:paraId="0ED7A4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401FB" w16cex:dateUtc="2023-07-20T10:56:00Z"/>
  <w16cex:commentExtensible w16cex:durableId="286402E2" w16cex:dateUtc="2023-07-20T11:00:00Z"/>
  <w16cex:commentExtensible w16cex:durableId="28643CBF" w16cex:dateUtc="2023-07-20T15:07:00Z"/>
  <w16cex:commentExtensible w16cex:durableId="286440E4" w16cex:dateUtc="2023-07-20T15:25:00Z"/>
  <w16cex:commentExtensible w16cex:durableId="286402F6" w16cex:dateUtc="2023-07-20T11:01:00Z"/>
  <w16cex:commentExtensible w16cex:durableId="28640305" w16cex:dateUtc="2023-07-20T1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F3FA57" w16cid:durableId="2862FAAC"/>
  <w16cid:commentId w16cid:paraId="4225DB60" w16cid:durableId="286401FB"/>
  <w16cid:commentId w16cid:paraId="151436A1" w16cid:durableId="286402E2"/>
  <w16cid:commentId w16cid:paraId="119D0549" w16cid:durableId="2862FAAD"/>
  <w16cid:commentId w16cid:paraId="6BC1C97B" w16cid:durableId="2862FAAE"/>
  <w16cid:commentId w16cid:paraId="4FA974DE" w16cid:durableId="28643CBF"/>
  <w16cid:commentId w16cid:paraId="5B7C45EF" w16cid:durableId="286440E4"/>
  <w16cid:commentId w16cid:paraId="6DD11BDF" w16cid:durableId="286402F6"/>
  <w16cid:commentId w16cid:paraId="76AF2E6C" w16cid:durableId="28640305"/>
  <w16cid:commentId w16cid:paraId="0ED7A411" w16cid:durableId="2862FA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CD734" w14:textId="77777777" w:rsidR="005673E4" w:rsidRDefault="005673E4" w:rsidP="00281330">
      <w:r>
        <w:separator/>
      </w:r>
    </w:p>
  </w:endnote>
  <w:endnote w:type="continuationSeparator" w:id="0">
    <w:p w14:paraId="6B77CCA7" w14:textId="77777777" w:rsidR="005673E4" w:rsidRDefault="005673E4" w:rsidP="00281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PT Serif">
    <w:altName w:val="Times New Roman"/>
    <w:charset w:val="00"/>
    <w:family w:val="roman"/>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181C6" w14:textId="77777777" w:rsidR="005673E4" w:rsidRDefault="005673E4" w:rsidP="00281330">
      <w:r>
        <w:separator/>
      </w:r>
    </w:p>
  </w:footnote>
  <w:footnote w:type="continuationSeparator" w:id="0">
    <w:p w14:paraId="74466D9D" w14:textId="77777777" w:rsidR="005673E4" w:rsidRDefault="005673E4" w:rsidP="00281330">
      <w:r>
        <w:continuationSeparator/>
      </w:r>
    </w:p>
  </w:footnote>
  <w:footnote w:id="1">
    <w:p w14:paraId="01BDC618" w14:textId="2F043D51" w:rsidR="00777BC2" w:rsidRPr="005014C4" w:rsidRDefault="00777BC2" w:rsidP="00777BC2">
      <w:pPr>
        <w:pStyle w:val="Footnote1"/>
      </w:pPr>
      <w:r>
        <w:rPr>
          <w:rStyle w:val="FootnoteReference"/>
        </w:rPr>
        <w:footnoteRef/>
      </w:r>
      <w:del w:id="186" w:author="PDMR5" w:date="2023-06-07T15:28:00Z">
        <w:r w:rsidRPr="000758A4" w:rsidDel="008B561E">
          <w:delText xml:space="preserve"> </w:delText>
        </w:r>
      </w:del>
      <w:r w:rsidRPr="000758A4">
        <w:t>Lambda calculus (</w:t>
      </w:r>
      <w:r w:rsidRPr="000758A4">
        <w:rPr>
          <w:i/>
          <w:iCs/>
        </w:rPr>
        <w:t>λ-calculus</w:t>
      </w:r>
      <w:r w:rsidRPr="000758A4">
        <w:t xml:space="preserve">) is a </w:t>
      </w:r>
      <w:r>
        <w:t>universal formal model of computation allowing</w:t>
      </w:r>
      <w:r w:rsidRPr="000758A4">
        <w:t xml:space="preserve"> for expressing </w:t>
      </w:r>
      <w:r>
        <w:t>algorithms</w:t>
      </w:r>
      <w:r w:rsidRPr="000758A4">
        <w:t xml:space="preserve"> based on function abstraction and application using variable binding and substitution. </w:t>
      </w:r>
      <w:r>
        <w:t xml:space="preserve">For example, </w:t>
      </w:r>
      <w:r w:rsidRPr="000758A4">
        <w:rPr>
          <w:i/>
          <w:iCs/>
        </w:rPr>
        <w:t>λx.x</w:t>
      </w:r>
      <w:r w:rsidRPr="000758A4">
        <w:t xml:space="preserve"> represents the identity function</w:t>
      </w:r>
      <w:r>
        <w:t xml:space="preserve"> </w:t>
      </w:r>
      <w:r w:rsidRPr="000758A4">
        <w:rPr>
          <w:i/>
          <w:iCs/>
        </w:rPr>
        <w:t>f(x)=x</w:t>
      </w:r>
      <w:r>
        <w:t xml:space="preserve">, whereas the function </w:t>
      </w:r>
      <w:r w:rsidRPr="000758A4">
        <w:rPr>
          <w:i/>
          <w:iCs/>
        </w:rPr>
        <w:t>λx.x</w:t>
      </w:r>
      <w:r w:rsidRPr="005014C4">
        <w:rPr>
          <w:i/>
          <w:iCs/>
          <w:vertAlign w:val="superscript"/>
        </w:rPr>
        <w:t>2</w:t>
      </w:r>
      <w:r>
        <w:rPr>
          <w:i/>
          <w:iCs/>
        </w:rPr>
        <w:t>+1</w:t>
      </w:r>
      <w:r w:rsidRPr="000758A4">
        <w:t xml:space="preserve"> represents the function</w:t>
      </w:r>
      <w:r>
        <w:t xml:space="preserve"> </w:t>
      </w:r>
      <w:r w:rsidRPr="000758A4">
        <w:rPr>
          <w:i/>
          <w:iCs/>
        </w:rPr>
        <w:t>f(x)=x</w:t>
      </w:r>
      <w:r w:rsidRPr="005014C4">
        <w:rPr>
          <w:i/>
          <w:iCs/>
          <w:vertAlign w:val="superscript"/>
        </w:rPr>
        <w:t>2</w:t>
      </w:r>
      <w:r>
        <w:rPr>
          <w:i/>
          <w:iCs/>
        </w:rPr>
        <w:t>+1.</w:t>
      </w:r>
      <w:r w:rsidRPr="005014C4">
        <w:t xml:space="preserve"> Church </w:t>
      </w:r>
      <w:r>
        <w:t>proved</w:t>
      </w:r>
      <w:r w:rsidRPr="005014C4">
        <w:t xml:space="preserve"> that every expression</w:t>
      </w:r>
      <w:r>
        <w:t xml:space="preserve"> </w:t>
      </w:r>
      <w:r w:rsidRPr="005014C4">
        <w:t>of lambda calcul</w:t>
      </w:r>
      <w:r>
        <w:t>us</w:t>
      </w:r>
      <w:r w:rsidRPr="005014C4">
        <w:t xml:space="preserve"> correspond</w:t>
      </w:r>
      <w:r>
        <w:t>s</w:t>
      </w:r>
      <w:r w:rsidRPr="005014C4">
        <w:t xml:space="preserve"> to a well-defined c</w:t>
      </w:r>
      <w:r>
        <w:t>omputational</w:t>
      </w:r>
      <w:r w:rsidRPr="005014C4">
        <w:t xml:space="preserve"> procedure</w:t>
      </w:r>
      <w:r>
        <w:t xml:space="preserve"> </w:t>
      </w:r>
      <w:r w:rsidRPr="005014C4">
        <w:t>(algorithm)</w:t>
      </w:r>
      <w:ins w:id="187" w:author="Author" w:date="2023-07-20T18:51:00Z">
        <w:r w:rsidR="00B201FB">
          <w:t>,</w:t>
        </w:r>
      </w:ins>
      <w:r w:rsidRPr="005014C4">
        <w:t xml:space="preserve"> thus giving a rigorous </w:t>
      </w:r>
      <w:r>
        <w:t>de</w:t>
      </w:r>
      <w:r w:rsidRPr="005014C4">
        <w:t>finition of effective computability (computable</w:t>
      </w:r>
      <w:r>
        <w:t xml:space="preserve"> </w:t>
      </w:r>
      <w:r w:rsidRPr="005014C4">
        <w:t>function) as requested by Hilbert.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328293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C0036E"/>
    <w:multiLevelType w:val="hybridMultilevel"/>
    <w:tmpl w:val="4DF40DA4"/>
    <w:lvl w:ilvl="0" w:tplc="0409000F">
      <w:start w:val="1"/>
      <w:numFmt w:val="decimal"/>
      <w:lvlText w:val="%1."/>
      <w:lvlJc w:val="left"/>
      <w:pPr>
        <w:ind w:left="1440" w:hanging="360"/>
      </w:pPr>
    </w:lvl>
    <w:lvl w:ilvl="1" w:tplc="DD5C9B0A">
      <w:start w:val="1"/>
      <w:numFmt w:val="decimal"/>
      <w:lvlText w:val="(%2)"/>
      <w:lvlJc w:val="left"/>
      <w:pPr>
        <w:ind w:left="2160" w:hanging="360"/>
      </w:pPr>
      <w:rPr>
        <w:rFonts w:hint="default"/>
      </w:rPr>
    </w:lvl>
    <w:lvl w:ilvl="2" w:tplc="A07C44C0">
      <w:start w:val="1"/>
      <w:numFmt w:val="low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432EE1"/>
    <w:multiLevelType w:val="hybridMultilevel"/>
    <w:tmpl w:val="273ECE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46C4F8B"/>
    <w:multiLevelType w:val="multilevel"/>
    <w:tmpl w:val="9ECE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F2AC9"/>
    <w:multiLevelType w:val="hybridMultilevel"/>
    <w:tmpl w:val="58C292B8"/>
    <w:lvl w:ilvl="0" w:tplc="AC74875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A91BAD"/>
    <w:multiLevelType w:val="hybridMultilevel"/>
    <w:tmpl w:val="C9C296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F9A3EAD"/>
    <w:multiLevelType w:val="hybridMultilevel"/>
    <w:tmpl w:val="319CB4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518613E"/>
    <w:multiLevelType w:val="hybridMultilevel"/>
    <w:tmpl w:val="912A9D08"/>
    <w:lvl w:ilvl="0" w:tplc="6242E5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400AA8"/>
    <w:multiLevelType w:val="hybridMultilevel"/>
    <w:tmpl w:val="11C03E32"/>
    <w:lvl w:ilvl="0" w:tplc="BACA4C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C551C0E"/>
    <w:multiLevelType w:val="hybridMultilevel"/>
    <w:tmpl w:val="16A8A7E6"/>
    <w:lvl w:ilvl="0" w:tplc="40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F9C5C55"/>
    <w:multiLevelType w:val="multilevel"/>
    <w:tmpl w:val="0AA6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950C67"/>
    <w:multiLevelType w:val="hybridMultilevel"/>
    <w:tmpl w:val="F0A8E0B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826709F"/>
    <w:multiLevelType w:val="hybridMultilevel"/>
    <w:tmpl w:val="CC1253F2"/>
    <w:lvl w:ilvl="0" w:tplc="6BBC64BE">
      <w:start w:val="1"/>
      <w:numFmt w:val="bullet"/>
      <w:pStyle w:val="BullLis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87C65AA"/>
    <w:multiLevelType w:val="hybridMultilevel"/>
    <w:tmpl w:val="0DB2DB26"/>
    <w:lvl w:ilvl="0" w:tplc="00D42C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A92609A"/>
    <w:multiLevelType w:val="hybridMultilevel"/>
    <w:tmpl w:val="7C0C61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3F027E"/>
    <w:multiLevelType w:val="hybridMultilevel"/>
    <w:tmpl w:val="AFC6E366"/>
    <w:lvl w:ilvl="0" w:tplc="40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2DC87ECA"/>
    <w:multiLevelType w:val="hybridMultilevel"/>
    <w:tmpl w:val="B03EE34E"/>
    <w:lvl w:ilvl="0" w:tplc="7EC85D5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0773BD"/>
    <w:multiLevelType w:val="multilevel"/>
    <w:tmpl w:val="F8C2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D257CB"/>
    <w:multiLevelType w:val="hybridMultilevel"/>
    <w:tmpl w:val="4C944F78"/>
    <w:lvl w:ilvl="0" w:tplc="64AA460A">
      <w:start w:val="1"/>
      <w:numFmt w:val="decimal"/>
      <w:pStyle w:val="NumList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15B2C9E"/>
    <w:multiLevelType w:val="hybridMultilevel"/>
    <w:tmpl w:val="A4943D16"/>
    <w:lvl w:ilvl="0" w:tplc="25A226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3736F2A"/>
    <w:multiLevelType w:val="hybridMultilevel"/>
    <w:tmpl w:val="724C624A"/>
    <w:lvl w:ilvl="0" w:tplc="50E0FAF0">
      <w:start w:val="1"/>
      <w:numFmt w:val="lowerRoman"/>
      <w:lvlText w:val="(%1)"/>
      <w:lvlJc w:val="left"/>
      <w:pPr>
        <w:ind w:left="1713" w:hanging="720"/>
      </w:pPr>
      <w:rPr>
        <w:rFonts w:hint="default"/>
      </w:rPr>
    </w:lvl>
    <w:lvl w:ilvl="1" w:tplc="04100019" w:tentative="1">
      <w:start w:val="1"/>
      <w:numFmt w:val="lowerLetter"/>
      <w:lvlText w:val="%2."/>
      <w:lvlJc w:val="left"/>
      <w:pPr>
        <w:ind w:left="2073" w:hanging="360"/>
      </w:pPr>
    </w:lvl>
    <w:lvl w:ilvl="2" w:tplc="0410001B" w:tentative="1">
      <w:start w:val="1"/>
      <w:numFmt w:val="lowerRoman"/>
      <w:lvlText w:val="%3."/>
      <w:lvlJc w:val="right"/>
      <w:pPr>
        <w:ind w:left="2793" w:hanging="180"/>
      </w:pPr>
    </w:lvl>
    <w:lvl w:ilvl="3" w:tplc="0410000F" w:tentative="1">
      <w:start w:val="1"/>
      <w:numFmt w:val="decimal"/>
      <w:lvlText w:val="%4."/>
      <w:lvlJc w:val="left"/>
      <w:pPr>
        <w:ind w:left="3513" w:hanging="360"/>
      </w:pPr>
    </w:lvl>
    <w:lvl w:ilvl="4" w:tplc="04100019" w:tentative="1">
      <w:start w:val="1"/>
      <w:numFmt w:val="lowerLetter"/>
      <w:lvlText w:val="%5."/>
      <w:lvlJc w:val="left"/>
      <w:pPr>
        <w:ind w:left="4233" w:hanging="360"/>
      </w:pPr>
    </w:lvl>
    <w:lvl w:ilvl="5" w:tplc="0410001B" w:tentative="1">
      <w:start w:val="1"/>
      <w:numFmt w:val="lowerRoman"/>
      <w:lvlText w:val="%6."/>
      <w:lvlJc w:val="right"/>
      <w:pPr>
        <w:ind w:left="4953" w:hanging="180"/>
      </w:pPr>
    </w:lvl>
    <w:lvl w:ilvl="6" w:tplc="0410000F" w:tentative="1">
      <w:start w:val="1"/>
      <w:numFmt w:val="decimal"/>
      <w:lvlText w:val="%7."/>
      <w:lvlJc w:val="left"/>
      <w:pPr>
        <w:ind w:left="5673" w:hanging="360"/>
      </w:pPr>
    </w:lvl>
    <w:lvl w:ilvl="7" w:tplc="04100019" w:tentative="1">
      <w:start w:val="1"/>
      <w:numFmt w:val="lowerLetter"/>
      <w:lvlText w:val="%8."/>
      <w:lvlJc w:val="left"/>
      <w:pPr>
        <w:ind w:left="6393" w:hanging="360"/>
      </w:pPr>
    </w:lvl>
    <w:lvl w:ilvl="8" w:tplc="0410001B" w:tentative="1">
      <w:start w:val="1"/>
      <w:numFmt w:val="lowerRoman"/>
      <w:lvlText w:val="%9."/>
      <w:lvlJc w:val="right"/>
      <w:pPr>
        <w:ind w:left="7113" w:hanging="180"/>
      </w:pPr>
    </w:lvl>
  </w:abstractNum>
  <w:abstractNum w:abstractNumId="21" w15:restartNumberingAfterBreak="0">
    <w:nsid w:val="35390C3C"/>
    <w:multiLevelType w:val="hybridMultilevel"/>
    <w:tmpl w:val="2B4ED6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A3C60AC"/>
    <w:multiLevelType w:val="hybridMultilevel"/>
    <w:tmpl w:val="CD8AB9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A68638E"/>
    <w:multiLevelType w:val="hybridMultilevel"/>
    <w:tmpl w:val="120CD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D135B4"/>
    <w:multiLevelType w:val="multilevel"/>
    <w:tmpl w:val="D03C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B01AB1"/>
    <w:multiLevelType w:val="hybridMultilevel"/>
    <w:tmpl w:val="55AAC15C"/>
    <w:lvl w:ilvl="0" w:tplc="7EC85D5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7EC85D50">
      <w:start w:val="1"/>
      <w:numFmt w:val="lowerLetter"/>
      <w:lvlText w:val="(%3)"/>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0A150B"/>
    <w:multiLevelType w:val="hybridMultilevel"/>
    <w:tmpl w:val="C4B274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8744A38"/>
    <w:multiLevelType w:val="multilevel"/>
    <w:tmpl w:val="2CD8E8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4CB92666"/>
    <w:multiLevelType w:val="hybridMultilevel"/>
    <w:tmpl w:val="B4B891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E8175A9"/>
    <w:multiLevelType w:val="hybridMultilevel"/>
    <w:tmpl w:val="9ABEFD52"/>
    <w:lvl w:ilvl="0" w:tplc="3F286546">
      <w:start w:val="1"/>
      <w:numFmt w:val="lowerLetter"/>
      <w:lvlText w:val="(%1)"/>
      <w:lvlJc w:val="left"/>
      <w:pPr>
        <w:ind w:left="1230" w:hanging="51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F5954D9"/>
    <w:multiLevelType w:val="hybridMultilevel"/>
    <w:tmpl w:val="B61250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30827C0"/>
    <w:multiLevelType w:val="hybridMultilevel"/>
    <w:tmpl w:val="3B50C4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8B26326"/>
    <w:multiLevelType w:val="hybridMultilevel"/>
    <w:tmpl w:val="08ECA826"/>
    <w:lvl w:ilvl="0" w:tplc="00D42C1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E2B0E"/>
    <w:multiLevelType w:val="hybridMultilevel"/>
    <w:tmpl w:val="01FC8920"/>
    <w:lvl w:ilvl="0" w:tplc="04100001">
      <w:start w:val="1"/>
      <w:numFmt w:val="bullet"/>
      <w:lvlText w:val=""/>
      <w:lvlJc w:val="left"/>
      <w:pPr>
        <w:ind w:left="720" w:hanging="360"/>
      </w:pPr>
      <w:rPr>
        <w:rFonts w:ascii="Symbol" w:hAnsi="Symbol" w:hint="default"/>
      </w:rPr>
    </w:lvl>
    <w:lvl w:ilvl="1" w:tplc="0410000F">
      <w:start w:val="1"/>
      <w:numFmt w:val="decimal"/>
      <w:lvlText w:val="%2."/>
      <w:lvlJc w:val="left"/>
      <w:pPr>
        <w:ind w:left="1440" w:hanging="360"/>
      </w:pPr>
      <w:rPr>
        <w:rFont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2797C3E"/>
    <w:multiLevelType w:val="hybridMultilevel"/>
    <w:tmpl w:val="273ECE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36564DC"/>
    <w:multiLevelType w:val="hybridMultilevel"/>
    <w:tmpl w:val="3C9E0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4653424"/>
    <w:multiLevelType w:val="hybridMultilevel"/>
    <w:tmpl w:val="FAB69A04"/>
    <w:lvl w:ilvl="0" w:tplc="5CE06FE2">
      <w:start w:val="1"/>
      <w:numFmt w:val="lowerRoman"/>
      <w:lvlText w:val="(%1)"/>
      <w:lvlJc w:val="left"/>
      <w:pPr>
        <w:ind w:left="1713" w:hanging="720"/>
      </w:pPr>
      <w:rPr>
        <w:rFonts w:hint="default"/>
      </w:rPr>
    </w:lvl>
    <w:lvl w:ilvl="1" w:tplc="04100019" w:tentative="1">
      <w:start w:val="1"/>
      <w:numFmt w:val="lowerLetter"/>
      <w:lvlText w:val="%2."/>
      <w:lvlJc w:val="left"/>
      <w:pPr>
        <w:ind w:left="2073" w:hanging="360"/>
      </w:pPr>
    </w:lvl>
    <w:lvl w:ilvl="2" w:tplc="0410001B" w:tentative="1">
      <w:start w:val="1"/>
      <w:numFmt w:val="lowerRoman"/>
      <w:lvlText w:val="%3."/>
      <w:lvlJc w:val="right"/>
      <w:pPr>
        <w:ind w:left="2793" w:hanging="180"/>
      </w:pPr>
    </w:lvl>
    <w:lvl w:ilvl="3" w:tplc="0410000F" w:tentative="1">
      <w:start w:val="1"/>
      <w:numFmt w:val="decimal"/>
      <w:lvlText w:val="%4."/>
      <w:lvlJc w:val="left"/>
      <w:pPr>
        <w:ind w:left="3513" w:hanging="360"/>
      </w:pPr>
    </w:lvl>
    <w:lvl w:ilvl="4" w:tplc="04100019" w:tentative="1">
      <w:start w:val="1"/>
      <w:numFmt w:val="lowerLetter"/>
      <w:lvlText w:val="%5."/>
      <w:lvlJc w:val="left"/>
      <w:pPr>
        <w:ind w:left="4233" w:hanging="360"/>
      </w:pPr>
    </w:lvl>
    <w:lvl w:ilvl="5" w:tplc="0410001B" w:tentative="1">
      <w:start w:val="1"/>
      <w:numFmt w:val="lowerRoman"/>
      <w:lvlText w:val="%6."/>
      <w:lvlJc w:val="right"/>
      <w:pPr>
        <w:ind w:left="4953" w:hanging="180"/>
      </w:pPr>
    </w:lvl>
    <w:lvl w:ilvl="6" w:tplc="0410000F" w:tentative="1">
      <w:start w:val="1"/>
      <w:numFmt w:val="decimal"/>
      <w:lvlText w:val="%7."/>
      <w:lvlJc w:val="left"/>
      <w:pPr>
        <w:ind w:left="5673" w:hanging="360"/>
      </w:pPr>
    </w:lvl>
    <w:lvl w:ilvl="7" w:tplc="04100019" w:tentative="1">
      <w:start w:val="1"/>
      <w:numFmt w:val="lowerLetter"/>
      <w:lvlText w:val="%8."/>
      <w:lvlJc w:val="left"/>
      <w:pPr>
        <w:ind w:left="6393" w:hanging="360"/>
      </w:pPr>
    </w:lvl>
    <w:lvl w:ilvl="8" w:tplc="0410001B" w:tentative="1">
      <w:start w:val="1"/>
      <w:numFmt w:val="lowerRoman"/>
      <w:lvlText w:val="%9."/>
      <w:lvlJc w:val="right"/>
      <w:pPr>
        <w:ind w:left="7113" w:hanging="180"/>
      </w:pPr>
    </w:lvl>
  </w:abstractNum>
  <w:abstractNum w:abstractNumId="37" w15:restartNumberingAfterBreak="0">
    <w:nsid w:val="66E352AB"/>
    <w:multiLevelType w:val="hybridMultilevel"/>
    <w:tmpl w:val="792294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86403DB"/>
    <w:multiLevelType w:val="multilevel"/>
    <w:tmpl w:val="2482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E91A52"/>
    <w:multiLevelType w:val="hybridMultilevel"/>
    <w:tmpl w:val="05607B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BFA1489"/>
    <w:multiLevelType w:val="hybridMultilevel"/>
    <w:tmpl w:val="111CB2B0"/>
    <w:lvl w:ilvl="0" w:tplc="00D42C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EB30985"/>
    <w:multiLevelType w:val="multilevel"/>
    <w:tmpl w:val="AACA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992A10"/>
    <w:multiLevelType w:val="hybridMultilevel"/>
    <w:tmpl w:val="2F648674"/>
    <w:lvl w:ilvl="0" w:tplc="AC908636">
      <w:start w:val="1"/>
      <w:numFmt w:val="upperLetter"/>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num w:numId="1" w16cid:durableId="106778028">
    <w:abstractNumId w:val="14"/>
  </w:num>
  <w:num w:numId="2" w16cid:durableId="336074966">
    <w:abstractNumId w:val="18"/>
  </w:num>
  <w:num w:numId="3" w16cid:durableId="1322852586">
    <w:abstractNumId w:val="37"/>
  </w:num>
  <w:num w:numId="4" w16cid:durableId="531504709">
    <w:abstractNumId w:val="12"/>
  </w:num>
  <w:num w:numId="5" w16cid:durableId="5266034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28733515">
    <w:abstractNumId w:val="31"/>
  </w:num>
  <w:num w:numId="7" w16cid:durableId="218589205">
    <w:abstractNumId w:val="0"/>
  </w:num>
  <w:num w:numId="8" w16cid:durableId="1739665212">
    <w:abstractNumId w:val="28"/>
  </w:num>
  <w:num w:numId="9" w16cid:durableId="610091050">
    <w:abstractNumId w:val="19"/>
  </w:num>
  <w:num w:numId="10" w16cid:durableId="1914244245">
    <w:abstractNumId w:val="26"/>
  </w:num>
  <w:num w:numId="11" w16cid:durableId="323165139">
    <w:abstractNumId w:val="4"/>
  </w:num>
  <w:num w:numId="12" w16cid:durableId="1506243429">
    <w:abstractNumId w:val="2"/>
  </w:num>
  <w:num w:numId="13" w16cid:durableId="1741633704">
    <w:abstractNumId w:val="34"/>
  </w:num>
  <w:num w:numId="14" w16cid:durableId="982276988">
    <w:abstractNumId w:val="13"/>
  </w:num>
  <w:num w:numId="15" w16cid:durableId="97145778">
    <w:abstractNumId w:val="7"/>
  </w:num>
  <w:num w:numId="16" w16cid:durableId="874536330">
    <w:abstractNumId w:val="35"/>
  </w:num>
  <w:num w:numId="17" w16cid:durableId="1910070777">
    <w:abstractNumId w:val="1"/>
  </w:num>
  <w:num w:numId="18" w16cid:durableId="2001232973">
    <w:abstractNumId w:val="5"/>
  </w:num>
  <w:num w:numId="19" w16cid:durableId="626089492">
    <w:abstractNumId w:val="32"/>
  </w:num>
  <w:num w:numId="20" w16cid:durableId="406879329">
    <w:abstractNumId w:val="29"/>
  </w:num>
  <w:num w:numId="21" w16cid:durableId="300110834">
    <w:abstractNumId w:val="8"/>
  </w:num>
  <w:num w:numId="22" w16cid:durableId="1509446067">
    <w:abstractNumId w:val="16"/>
  </w:num>
  <w:num w:numId="23" w16cid:durableId="1743408509">
    <w:abstractNumId w:val="25"/>
  </w:num>
  <w:num w:numId="24" w16cid:durableId="334767600">
    <w:abstractNumId w:val="18"/>
    <w:lvlOverride w:ilvl="0">
      <w:startOverride w:val="1"/>
    </w:lvlOverride>
  </w:num>
  <w:num w:numId="25" w16cid:durableId="513736847">
    <w:abstractNumId w:val="22"/>
  </w:num>
  <w:num w:numId="26" w16cid:durableId="1040204794">
    <w:abstractNumId w:val="40"/>
  </w:num>
  <w:num w:numId="27" w16cid:durableId="1380789349">
    <w:abstractNumId w:val="11"/>
  </w:num>
  <w:num w:numId="28" w16cid:durableId="1042825707">
    <w:abstractNumId w:val="23"/>
  </w:num>
  <w:num w:numId="29" w16cid:durableId="1146583559">
    <w:abstractNumId w:val="38"/>
  </w:num>
  <w:num w:numId="30" w16cid:durableId="327826221">
    <w:abstractNumId w:val="17"/>
  </w:num>
  <w:num w:numId="31" w16cid:durableId="1043290003">
    <w:abstractNumId w:val="10"/>
  </w:num>
  <w:num w:numId="32" w16cid:durableId="273249469">
    <w:abstractNumId w:val="21"/>
  </w:num>
  <w:num w:numId="33" w16cid:durableId="24603197">
    <w:abstractNumId w:val="42"/>
  </w:num>
  <w:num w:numId="34" w16cid:durableId="702555677">
    <w:abstractNumId w:val="20"/>
  </w:num>
  <w:num w:numId="35" w16cid:durableId="1723476396">
    <w:abstractNumId w:val="36"/>
  </w:num>
  <w:num w:numId="36" w16cid:durableId="2057466622">
    <w:abstractNumId w:val="15"/>
  </w:num>
  <w:num w:numId="37" w16cid:durableId="1533298271">
    <w:abstractNumId w:val="39"/>
  </w:num>
  <w:num w:numId="38" w16cid:durableId="1981303082">
    <w:abstractNumId w:val="6"/>
  </w:num>
  <w:num w:numId="39" w16cid:durableId="290669740">
    <w:abstractNumId w:val="33"/>
  </w:num>
  <w:num w:numId="40" w16cid:durableId="748425938">
    <w:abstractNumId w:val="3"/>
  </w:num>
  <w:num w:numId="41" w16cid:durableId="175198164">
    <w:abstractNumId w:val="24"/>
  </w:num>
  <w:num w:numId="42" w16cid:durableId="986517877">
    <w:abstractNumId w:val="41"/>
  </w:num>
  <w:num w:numId="43" w16cid:durableId="2146270987">
    <w:abstractNumId w:val="30"/>
  </w:num>
  <w:num w:numId="44" w16cid:durableId="74306648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DMR5">
    <w15:presenceInfo w15:providerId="None" w15:userId="PDMR5"/>
  </w15:person>
  <w15:person w15:author="Author">
    <w15:presenceInfo w15:providerId="None" w15:userId="Author"/>
  </w15:person>
  <w15:person w15:author="PDMR4">
    <w15:presenceInfo w15:providerId="None" w15:userId="PDMR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CED"/>
    <w:rsid w:val="000065BF"/>
    <w:rsid w:val="0000754A"/>
    <w:rsid w:val="00011A87"/>
    <w:rsid w:val="00016152"/>
    <w:rsid w:val="00025C67"/>
    <w:rsid w:val="000260A2"/>
    <w:rsid w:val="00035A70"/>
    <w:rsid w:val="000467A4"/>
    <w:rsid w:val="00050A6B"/>
    <w:rsid w:val="00067113"/>
    <w:rsid w:val="00070477"/>
    <w:rsid w:val="00090B1F"/>
    <w:rsid w:val="000A0A71"/>
    <w:rsid w:val="000A67CD"/>
    <w:rsid w:val="000A69D1"/>
    <w:rsid w:val="000B0C55"/>
    <w:rsid w:val="000B27FE"/>
    <w:rsid w:val="000B6117"/>
    <w:rsid w:val="000C399F"/>
    <w:rsid w:val="000D3C55"/>
    <w:rsid w:val="000D5482"/>
    <w:rsid w:val="000E19E5"/>
    <w:rsid w:val="000E74FF"/>
    <w:rsid w:val="000F3CD6"/>
    <w:rsid w:val="000F5263"/>
    <w:rsid w:val="000F600D"/>
    <w:rsid w:val="000F7A70"/>
    <w:rsid w:val="001057A2"/>
    <w:rsid w:val="00112DD9"/>
    <w:rsid w:val="00113316"/>
    <w:rsid w:val="00114643"/>
    <w:rsid w:val="00115F06"/>
    <w:rsid w:val="001229DE"/>
    <w:rsid w:val="00131B4B"/>
    <w:rsid w:val="0013454A"/>
    <w:rsid w:val="0013624B"/>
    <w:rsid w:val="00136523"/>
    <w:rsid w:val="001370EA"/>
    <w:rsid w:val="00143868"/>
    <w:rsid w:val="001471A6"/>
    <w:rsid w:val="001549E3"/>
    <w:rsid w:val="001550E7"/>
    <w:rsid w:val="001613A3"/>
    <w:rsid w:val="001619AD"/>
    <w:rsid w:val="00177756"/>
    <w:rsid w:val="00181740"/>
    <w:rsid w:val="00184299"/>
    <w:rsid w:val="001854E2"/>
    <w:rsid w:val="001909FA"/>
    <w:rsid w:val="0019252A"/>
    <w:rsid w:val="001A1BA6"/>
    <w:rsid w:val="001A60EF"/>
    <w:rsid w:val="001C71B1"/>
    <w:rsid w:val="001D7AC8"/>
    <w:rsid w:val="001E1F5F"/>
    <w:rsid w:val="001F18C9"/>
    <w:rsid w:val="001F211A"/>
    <w:rsid w:val="001F5564"/>
    <w:rsid w:val="00206042"/>
    <w:rsid w:val="002068CD"/>
    <w:rsid w:val="0021012E"/>
    <w:rsid w:val="002131CD"/>
    <w:rsid w:val="00213353"/>
    <w:rsid w:val="0021448A"/>
    <w:rsid w:val="00214CBA"/>
    <w:rsid w:val="00217BE4"/>
    <w:rsid w:val="00223C3D"/>
    <w:rsid w:val="0023402F"/>
    <w:rsid w:val="00243474"/>
    <w:rsid w:val="00244A81"/>
    <w:rsid w:val="00255309"/>
    <w:rsid w:val="002556BA"/>
    <w:rsid w:val="00257A91"/>
    <w:rsid w:val="00262D69"/>
    <w:rsid w:val="00276F5E"/>
    <w:rsid w:val="00281330"/>
    <w:rsid w:val="00286703"/>
    <w:rsid w:val="00294597"/>
    <w:rsid w:val="00297AEF"/>
    <w:rsid w:val="00297D09"/>
    <w:rsid w:val="002A2D64"/>
    <w:rsid w:val="002A7F9B"/>
    <w:rsid w:val="002B73FE"/>
    <w:rsid w:val="002D5E54"/>
    <w:rsid w:val="002F0744"/>
    <w:rsid w:val="002F1B45"/>
    <w:rsid w:val="002F345B"/>
    <w:rsid w:val="002F3AFE"/>
    <w:rsid w:val="002F60E8"/>
    <w:rsid w:val="003000CE"/>
    <w:rsid w:val="00301A9F"/>
    <w:rsid w:val="00304AE9"/>
    <w:rsid w:val="00310137"/>
    <w:rsid w:val="00317CC7"/>
    <w:rsid w:val="00317EBD"/>
    <w:rsid w:val="00323CC2"/>
    <w:rsid w:val="00326A95"/>
    <w:rsid w:val="0033092A"/>
    <w:rsid w:val="00332A5F"/>
    <w:rsid w:val="00332F99"/>
    <w:rsid w:val="00333F57"/>
    <w:rsid w:val="003352BC"/>
    <w:rsid w:val="00336655"/>
    <w:rsid w:val="00346F9C"/>
    <w:rsid w:val="0038115D"/>
    <w:rsid w:val="0038381A"/>
    <w:rsid w:val="00384D66"/>
    <w:rsid w:val="003928EE"/>
    <w:rsid w:val="00393680"/>
    <w:rsid w:val="003976F0"/>
    <w:rsid w:val="003A17F0"/>
    <w:rsid w:val="003A1922"/>
    <w:rsid w:val="003A60C4"/>
    <w:rsid w:val="003A64B4"/>
    <w:rsid w:val="003B4889"/>
    <w:rsid w:val="003C33A8"/>
    <w:rsid w:val="003C3F3D"/>
    <w:rsid w:val="003C62A5"/>
    <w:rsid w:val="003D1324"/>
    <w:rsid w:val="003D199C"/>
    <w:rsid w:val="003E3669"/>
    <w:rsid w:val="003F019D"/>
    <w:rsid w:val="00402EEF"/>
    <w:rsid w:val="00407538"/>
    <w:rsid w:val="00417222"/>
    <w:rsid w:val="00431AAF"/>
    <w:rsid w:val="00434621"/>
    <w:rsid w:val="004375FC"/>
    <w:rsid w:val="00447BDA"/>
    <w:rsid w:val="00447E94"/>
    <w:rsid w:val="0045180D"/>
    <w:rsid w:val="00460ECC"/>
    <w:rsid w:val="004642E5"/>
    <w:rsid w:val="004737B5"/>
    <w:rsid w:val="00477D38"/>
    <w:rsid w:val="0048291D"/>
    <w:rsid w:val="004859A4"/>
    <w:rsid w:val="004877EA"/>
    <w:rsid w:val="00487DDB"/>
    <w:rsid w:val="004928FF"/>
    <w:rsid w:val="004935E7"/>
    <w:rsid w:val="0049526D"/>
    <w:rsid w:val="004969B0"/>
    <w:rsid w:val="004A1F6C"/>
    <w:rsid w:val="004B14DA"/>
    <w:rsid w:val="004B175F"/>
    <w:rsid w:val="004B3305"/>
    <w:rsid w:val="004C0B5C"/>
    <w:rsid w:val="004C4EA8"/>
    <w:rsid w:val="004C70DD"/>
    <w:rsid w:val="004D2781"/>
    <w:rsid w:val="004D4C74"/>
    <w:rsid w:val="004D6CCF"/>
    <w:rsid w:val="004D6DA4"/>
    <w:rsid w:val="004E26DA"/>
    <w:rsid w:val="00502C89"/>
    <w:rsid w:val="00507741"/>
    <w:rsid w:val="00507B65"/>
    <w:rsid w:val="00516D3E"/>
    <w:rsid w:val="00537D19"/>
    <w:rsid w:val="00550348"/>
    <w:rsid w:val="005540A8"/>
    <w:rsid w:val="00563CED"/>
    <w:rsid w:val="005673E4"/>
    <w:rsid w:val="0057638D"/>
    <w:rsid w:val="005825D2"/>
    <w:rsid w:val="00582C56"/>
    <w:rsid w:val="0058774C"/>
    <w:rsid w:val="005934AA"/>
    <w:rsid w:val="00593ABD"/>
    <w:rsid w:val="00593B9A"/>
    <w:rsid w:val="00597F68"/>
    <w:rsid w:val="005A066F"/>
    <w:rsid w:val="005B226C"/>
    <w:rsid w:val="005B3AD2"/>
    <w:rsid w:val="005C0BA1"/>
    <w:rsid w:val="005C123D"/>
    <w:rsid w:val="005C3B24"/>
    <w:rsid w:val="005C5659"/>
    <w:rsid w:val="005D6057"/>
    <w:rsid w:val="005D77A4"/>
    <w:rsid w:val="005D7A06"/>
    <w:rsid w:val="005E181A"/>
    <w:rsid w:val="005E3580"/>
    <w:rsid w:val="005E5026"/>
    <w:rsid w:val="005F112A"/>
    <w:rsid w:val="005F51AF"/>
    <w:rsid w:val="00620C20"/>
    <w:rsid w:val="0063018D"/>
    <w:rsid w:val="00631EE0"/>
    <w:rsid w:val="006355BA"/>
    <w:rsid w:val="006440BC"/>
    <w:rsid w:val="006540F4"/>
    <w:rsid w:val="00654D45"/>
    <w:rsid w:val="00656A71"/>
    <w:rsid w:val="006611E1"/>
    <w:rsid w:val="00667B83"/>
    <w:rsid w:val="00671BDA"/>
    <w:rsid w:val="00671FDF"/>
    <w:rsid w:val="0068080A"/>
    <w:rsid w:val="00681DF3"/>
    <w:rsid w:val="00687FB3"/>
    <w:rsid w:val="00692191"/>
    <w:rsid w:val="0069235D"/>
    <w:rsid w:val="006932B3"/>
    <w:rsid w:val="00693E3C"/>
    <w:rsid w:val="00693EE5"/>
    <w:rsid w:val="00697DC6"/>
    <w:rsid w:val="006B02DA"/>
    <w:rsid w:val="006B2217"/>
    <w:rsid w:val="006C3C22"/>
    <w:rsid w:val="006D150F"/>
    <w:rsid w:val="006D4F20"/>
    <w:rsid w:val="006D716E"/>
    <w:rsid w:val="006E2B9E"/>
    <w:rsid w:val="006E40AE"/>
    <w:rsid w:val="006E7FE1"/>
    <w:rsid w:val="006F087A"/>
    <w:rsid w:val="00702D77"/>
    <w:rsid w:val="0070559E"/>
    <w:rsid w:val="00707B92"/>
    <w:rsid w:val="007262CC"/>
    <w:rsid w:val="007326C8"/>
    <w:rsid w:val="00733E22"/>
    <w:rsid w:val="0073516A"/>
    <w:rsid w:val="0073676C"/>
    <w:rsid w:val="007367EA"/>
    <w:rsid w:val="00741EED"/>
    <w:rsid w:val="00744919"/>
    <w:rsid w:val="0075036B"/>
    <w:rsid w:val="00755233"/>
    <w:rsid w:val="0077193B"/>
    <w:rsid w:val="00772B48"/>
    <w:rsid w:val="00776EAB"/>
    <w:rsid w:val="00777BC2"/>
    <w:rsid w:val="00781C10"/>
    <w:rsid w:val="00795D9A"/>
    <w:rsid w:val="007A0530"/>
    <w:rsid w:val="007B21B4"/>
    <w:rsid w:val="007B64E0"/>
    <w:rsid w:val="007C0A2B"/>
    <w:rsid w:val="007C0C70"/>
    <w:rsid w:val="007D25BB"/>
    <w:rsid w:val="007D596E"/>
    <w:rsid w:val="007E4090"/>
    <w:rsid w:val="007F41B0"/>
    <w:rsid w:val="007F48E5"/>
    <w:rsid w:val="007F4DC5"/>
    <w:rsid w:val="008000CA"/>
    <w:rsid w:val="008009BF"/>
    <w:rsid w:val="00800E47"/>
    <w:rsid w:val="0080628F"/>
    <w:rsid w:val="00807496"/>
    <w:rsid w:val="0081355D"/>
    <w:rsid w:val="00814213"/>
    <w:rsid w:val="00814DE3"/>
    <w:rsid w:val="008231E4"/>
    <w:rsid w:val="00833111"/>
    <w:rsid w:val="008334A0"/>
    <w:rsid w:val="00835C3A"/>
    <w:rsid w:val="00837847"/>
    <w:rsid w:val="00841778"/>
    <w:rsid w:val="008438F7"/>
    <w:rsid w:val="0084711C"/>
    <w:rsid w:val="00847E91"/>
    <w:rsid w:val="008500B8"/>
    <w:rsid w:val="00854B10"/>
    <w:rsid w:val="008567B3"/>
    <w:rsid w:val="0086494A"/>
    <w:rsid w:val="00872564"/>
    <w:rsid w:val="0087381A"/>
    <w:rsid w:val="00874BA9"/>
    <w:rsid w:val="00884CFF"/>
    <w:rsid w:val="0088607D"/>
    <w:rsid w:val="00887A38"/>
    <w:rsid w:val="00895E67"/>
    <w:rsid w:val="008A2951"/>
    <w:rsid w:val="008A479F"/>
    <w:rsid w:val="008A4A75"/>
    <w:rsid w:val="008A50A4"/>
    <w:rsid w:val="008C27E4"/>
    <w:rsid w:val="008D0D70"/>
    <w:rsid w:val="008D1BAE"/>
    <w:rsid w:val="008D1F9D"/>
    <w:rsid w:val="008D26D1"/>
    <w:rsid w:val="008D3E0E"/>
    <w:rsid w:val="008E7D63"/>
    <w:rsid w:val="008F3C7E"/>
    <w:rsid w:val="008F7AA1"/>
    <w:rsid w:val="009004BE"/>
    <w:rsid w:val="00917005"/>
    <w:rsid w:val="009244C7"/>
    <w:rsid w:val="009370B2"/>
    <w:rsid w:val="0094046A"/>
    <w:rsid w:val="00954656"/>
    <w:rsid w:val="009547FC"/>
    <w:rsid w:val="009553C9"/>
    <w:rsid w:val="009555F5"/>
    <w:rsid w:val="00961391"/>
    <w:rsid w:val="009661B4"/>
    <w:rsid w:val="009768F3"/>
    <w:rsid w:val="00983F9C"/>
    <w:rsid w:val="00984621"/>
    <w:rsid w:val="009A1292"/>
    <w:rsid w:val="009B3623"/>
    <w:rsid w:val="009B5C84"/>
    <w:rsid w:val="009B7B14"/>
    <w:rsid w:val="009C722F"/>
    <w:rsid w:val="009D62E0"/>
    <w:rsid w:val="009D6FBD"/>
    <w:rsid w:val="009E024C"/>
    <w:rsid w:val="009E0EF9"/>
    <w:rsid w:val="009E581F"/>
    <w:rsid w:val="009F3E6A"/>
    <w:rsid w:val="00A161C5"/>
    <w:rsid w:val="00A177C1"/>
    <w:rsid w:val="00A2291D"/>
    <w:rsid w:val="00A23982"/>
    <w:rsid w:val="00A245CF"/>
    <w:rsid w:val="00A33407"/>
    <w:rsid w:val="00A342B8"/>
    <w:rsid w:val="00A3459F"/>
    <w:rsid w:val="00A473A0"/>
    <w:rsid w:val="00A51BB0"/>
    <w:rsid w:val="00A5313D"/>
    <w:rsid w:val="00A6075F"/>
    <w:rsid w:val="00A76BE3"/>
    <w:rsid w:val="00AA35C1"/>
    <w:rsid w:val="00AB39F3"/>
    <w:rsid w:val="00AB3C38"/>
    <w:rsid w:val="00AB4305"/>
    <w:rsid w:val="00AB57BA"/>
    <w:rsid w:val="00AB67A6"/>
    <w:rsid w:val="00AC0601"/>
    <w:rsid w:val="00AC5BC7"/>
    <w:rsid w:val="00AC612F"/>
    <w:rsid w:val="00B046E5"/>
    <w:rsid w:val="00B066CA"/>
    <w:rsid w:val="00B201FB"/>
    <w:rsid w:val="00B22BB8"/>
    <w:rsid w:val="00B24ED6"/>
    <w:rsid w:val="00B25DCE"/>
    <w:rsid w:val="00B30594"/>
    <w:rsid w:val="00B34457"/>
    <w:rsid w:val="00B3707E"/>
    <w:rsid w:val="00B40AA3"/>
    <w:rsid w:val="00B44AF9"/>
    <w:rsid w:val="00B52848"/>
    <w:rsid w:val="00B54D76"/>
    <w:rsid w:val="00B5799C"/>
    <w:rsid w:val="00B638ED"/>
    <w:rsid w:val="00B63B96"/>
    <w:rsid w:val="00B64500"/>
    <w:rsid w:val="00B6518E"/>
    <w:rsid w:val="00B70C8C"/>
    <w:rsid w:val="00B70F62"/>
    <w:rsid w:val="00B801AE"/>
    <w:rsid w:val="00B80D0F"/>
    <w:rsid w:val="00B812EF"/>
    <w:rsid w:val="00B856B2"/>
    <w:rsid w:val="00B914EE"/>
    <w:rsid w:val="00B9228F"/>
    <w:rsid w:val="00B932E3"/>
    <w:rsid w:val="00B9719A"/>
    <w:rsid w:val="00BA13F0"/>
    <w:rsid w:val="00BA4858"/>
    <w:rsid w:val="00BA6155"/>
    <w:rsid w:val="00BC11C9"/>
    <w:rsid w:val="00BC330C"/>
    <w:rsid w:val="00BD123E"/>
    <w:rsid w:val="00BD23A7"/>
    <w:rsid w:val="00BD2942"/>
    <w:rsid w:val="00BD4F82"/>
    <w:rsid w:val="00BD7805"/>
    <w:rsid w:val="00BE7BB2"/>
    <w:rsid w:val="00BF346D"/>
    <w:rsid w:val="00BF41C6"/>
    <w:rsid w:val="00BF6429"/>
    <w:rsid w:val="00BF6588"/>
    <w:rsid w:val="00BF6E4D"/>
    <w:rsid w:val="00C07490"/>
    <w:rsid w:val="00C079A1"/>
    <w:rsid w:val="00C12758"/>
    <w:rsid w:val="00C16424"/>
    <w:rsid w:val="00C1780C"/>
    <w:rsid w:val="00C27811"/>
    <w:rsid w:val="00C30296"/>
    <w:rsid w:val="00C35148"/>
    <w:rsid w:val="00C37A0F"/>
    <w:rsid w:val="00C4075C"/>
    <w:rsid w:val="00C57E4B"/>
    <w:rsid w:val="00C631D7"/>
    <w:rsid w:val="00C65EA2"/>
    <w:rsid w:val="00C73C53"/>
    <w:rsid w:val="00C87542"/>
    <w:rsid w:val="00C91395"/>
    <w:rsid w:val="00C93639"/>
    <w:rsid w:val="00C97F80"/>
    <w:rsid w:val="00CA26E0"/>
    <w:rsid w:val="00CA3235"/>
    <w:rsid w:val="00CA75A6"/>
    <w:rsid w:val="00CA7A70"/>
    <w:rsid w:val="00CB519D"/>
    <w:rsid w:val="00CC5993"/>
    <w:rsid w:val="00CC63EE"/>
    <w:rsid w:val="00CC7321"/>
    <w:rsid w:val="00CC75AB"/>
    <w:rsid w:val="00CD3290"/>
    <w:rsid w:val="00CD3BD1"/>
    <w:rsid w:val="00CD4F55"/>
    <w:rsid w:val="00CE1B8C"/>
    <w:rsid w:val="00CE2A0E"/>
    <w:rsid w:val="00CE7ADF"/>
    <w:rsid w:val="00D03345"/>
    <w:rsid w:val="00D13608"/>
    <w:rsid w:val="00D140B3"/>
    <w:rsid w:val="00D14A74"/>
    <w:rsid w:val="00D157D1"/>
    <w:rsid w:val="00D17F1E"/>
    <w:rsid w:val="00D200A1"/>
    <w:rsid w:val="00D32359"/>
    <w:rsid w:val="00D33F1B"/>
    <w:rsid w:val="00D34BEF"/>
    <w:rsid w:val="00D43705"/>
    <w:rsid w:val="00D45295"/>
    <w:rsid w:val="00D47E48"/>
    <w:rsid w:val="00D56EFB"/>
    <w:rsid w:val="00D62AB3"/>
    <w:rsid w:val="00D672B9"/>
    <w:rsid w:val="00D678E7"/>
    <w:rsid w:val="00D739E1"/>
    <w:rsid w:val="00D81B7D"/>
    <w:rsid w:val="00D82B88"/>
    <w:rsid w:val="00D8431C"/>
    <w:rsid w:val="00D849A8"/>
    <w:rsid w:val="00D9076E"/>
    <w:rsid w:val="00DA474E"/>
    <w:rsid w:val="00DB0ABD"/>
    <w:rsid w:val="00DB548D"/>
    <w:rsid w:val="00DB68EF"/>
    <w:rsid w:val="00DB6F2B"/>
    <w:rsid w:val="00DC447B"/>
    <w:rsid w:val="00DC67A9"/>
    <w:rsid w:val="00DD42C8"/>
    <w:rsid w:val="00DD4B24"/>
    <w:rsid w:val="00DD5FDB"/>
    <w:rsid w:val="00DE0EF0"/>
    <w:rsid w:val="00DE6F75"/>
    <w:rsid w:val="00DF579E"/>
    <w:rsid w:val="00DF7F8B"/>
    <w:rsid w:val="00E01F40"/>
    <w:rsid w:val="00E03BFC"/>
    <w:rsid w:val="00E141C2"/>
    <w:rsid w:val="00E165BF"/>
    <w:rsid w:val="00E20AFD"/>
    <w:rsid w:val="00E2706C"/>
    <w:rsid w:val="00E3400B"/>
    <w:rsid w:val="00E47E66"/>
    <w:rsid w:val="00E52404"/>
    <w:rsid w:val="00E52A2C"/>
    <w:rsid w:val="00E60309"/>
    <w:rsid w:val="00E610A7"/>
    <w:rsid w:val="00E63B02"/>
    <w:rsid w:val="00E6627A"/>
    <w:rsid w:val="00E7047C"/>
    <w:rsid w:val="00E7060D"/>
    <w:rsid w:val="00E775EF"/>
    <w:rsid w:val="00E878C5"/>
    <w:rsid w:val="00E90554"/>
    <w:rsid w:val="00E92B0D"/>
    <w:rsid w:val="00E95908"/>
    <w:rsid w:val="00EA3971"/>
    <w:rsid w:val="00EA3B01"/>
    <w:rsid w:val="00EA473A"/>
    <w:rsid w:val="00EA7C21"/>
    <w:rsid w:val="00EB3C1C"/>
    <w:rsid w:val="00EB728F"/>
    <w:rsid w:val="00EB74CC"/>
    <w:rsid w:val="00EC263B"/>
    <w:rsid w:val="00EC566F"/>
    <w:rsid w:val="00EC7AC1"/>
    <w:rsid w:val="00ED5999"/>
    <w:rsid w:val="00EE7F11"/>
    <w:rsid w:val="00EF298D"/>
    <w:rsid w:val="00F06D1A"/>
    <w:rsid w:val="00F23695"/>
    <w:rsid w:val="00F236EB"/>
    <w:rsid w:val="00F23A78"/>
    <w:rsid w:val="00F243FE"/>
    <w:rsid w:val="00F27559"/>
    <w:rsid w:val="00F350CA"/>
    <w:rsid w:val="00F408B8"/>
    <w:rsid w:val="00F416DA"/>
    <w:rsid w:val="00F46C0C"/>
    <w:rsid w:val="00F5009C"/>
    <w:rsid w:val="00F53DAF"/>
    <w:rsid w:val="00F54995"/>
    <w:rsid w:val="00F63658"/>
    <w:rsid w:val="00F65824"/>
    <w:rsid w:val="00F66140"/>
    <w:rsid w:val="00F66A59"/>
    <w:rsid w:val="00F7221D"/>
    <w:rsid w:val="00F77A32"/>
    <w:rsid w:val="00F80D16"/>
    <w:rsid w:val="00FA329A"/>
    <w:rsid w:val="00FA40A0"/>
    <w:rsid w:val="00FA5799"/>
    <w:rsid w:val="00FB6EA5"/>
    <w:rsid w:val="00FC3647"/>
    <w:rsid w:val="00FD09CE"/>
    <w:rsid w:val="00FD7D4F"/>
    <w:rsid w:val="00FE480E"/>
    <w:rsid w:val="00FE7A1A"/>
    <w:rsid w:val="00FF7E9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1A41E"/>
  <w15:chartTrackingRefBased/>
  <w15:docId w15:val="{7C4C276C-CB65-4F5D-A098-3C7E4E879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330"/>
    <w:pPr>
      <w:widowControl w:val="0"/>
      <w:autoSpaceDE w:val="0"/>
      <w:autoSpaceDN w:val="0"/>
      <w:adjustRightInd w:val="0"/>
      <w:spacing w:after="0" w:line="240" w:lineRule="auto"/>
    </w:pPr>
    <w:rPr>
      <w:rFonts w:ascii="Times New Roman" w:eastAsiaTheme="minorEastAsia" w:hAnsi="Times New Roman" w:cs="Times New Roman"/>
      <w:sz w:val="24"/>
      <w:szCs w:val="24"/>
      <w:lang w:val="en-US"/>
    </w:rPr>
  </w:style>
  <w:style w:type="paragraph" w:styleId="Heading1">
    <w:name w:val="heading 1"/>
    <w:basedOn w:val="Normal"/>
    <w:next w:val="Normal"/>
    <w:link w:val="Heading1Char"/>
    <w:uiPriority w:val="9"/>
    <w:qFormat/>
    <w:rsid w:val="002D5E54"/>
    <w:pPr>
      <w:keepNext/>
      <w:keepLines/>
      <w:spacing w:before="280" w:after="200"/>
      <w:outlineLvl w:val="0"/>
    </w:pPr>
    <w:rPr>
      <w:rFonts w:ascii="Calibri" w:eastAsiaTheme="majorEastAsia" w:hAnsi="Calibri" w:cstheme="majorBidi"/>
      <w:b/>
      <w:sz w:val="32"/>
      <w:szCs w:val="32"/>
    </w:rPr>
  </w:style>
  <w:style w:type="paragraph" w:styleId="Heading2">
    <w:name w:val="heading 2"/>
    <w:basedOn w:val="Normal"/>
    <w:next w:val="Normal"/>
    <w:link w:val="Heading2Char"/>
    <w:uiPriority w:val="9"/>
    <w:unhideWhenUsed/>
    <w:qFormat/>
    <w:rsid w:val="0088607D"/>
    <w:pPr>
      <w:keepNext/>
      <w:keepLines/>
      <w:spacing w:before="240" w:after="20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EC7AC1"/>
    <w:pPr>
      <w:keepNext/>
      <w:keepLines/>
      <w:spacing w:after="120"/>
      <w:outlineLvl w:val="2"/>
    </w:pPr>
    <w:rPr>
      <w:rFonts w:ascii="Calibri" w:eastAsiaTheme="majorEastAsia" w:hAnsi="Calibri" w:cstheme="majorBidi"/>
      <w:b/>
    </w:rPr>
  </w:style>
  <w:style w:type="paragraph" w:styleId="Heading4">
    <w:name w:val="heading 4"/>
    <w:basedOn w:val="Normal"/>
    <w:next w:val="Normal"/>
    <w:link w:val="Heading4Char"/>
    <w:uiPriority w:val="99"/>
    <w:unhideWhenUsed/>
    <w:qFormat/>
    <w:rsid w:val="0028133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9"/>
    <w:qFormat/>
    <w:rsid w:val="00281330"/>
    <w:pPr>
      <w:ind w:firstLine="720"/>
      <w:outlineLvl w:val="4"/>
    </w:pPr>
    <w:rPr>
      <w:b/>
      <w:bCs/>
      <w:noProof/>
      <w:sz w:val="32"/>
      <w:szCs w:val="32"/>
    </w:rPr>
  </w:style>
  <w:style w:type="paragraph" w:styleId="Heading6">
    <w:name w:val="heading 6"/>
    <w:basedOn w:val="Normal"/>
    <w:next w:val="Normal"/>
    <w:link w:val="Heading6Char"/>
    <w:uiPriority w:val="99"/>
    <w:qFormat/>
    <w:rsid w:val="00281330"/>
    <w:pPr>
      <w:ind w:firstLine="720"/>
      <w:outlineLvl w:val="5"/>
    </w:pPr>
    <w:rPr>
      <w:b/>
      <w:bCs/>
      <w:noProof/>
      <w:sz w:val="46"/>
      <w:szCs w:val="46"/>
    </w:rPr>
  </w:style>
  <w:style w:type="paragraph" w:styleId="Heading7">
    <w:name w:val="heading 7"/>
    <w:basedOn w:val="Normal"/>
    <w:next w:val="Normal"/>
    <w:link w:val="Heading7Char"/>
    <w:uiPriority w:val="9"/>
    <w:unhideWhenUsed/>
    <w:qFormat/>
    <w:rsid w:val="00281330"/>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F57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79E"/>
    <w:rPr>
      <w:rFonts w:ascii="Segoe UI" w:hAnsi="Segoe UI" w:cs="Segoe UI"/>
      <w:sz w:val="18"/>
      <w:szCs w:val="18"/>
    </w:rPr>
  </w:style>
  <w:style w:type="character" w:customStyle="1" w:styleId="Heading1Char">
    <w:name w:val="Heading 1 Char"/>
    <w:basedOn w:val="DefaultParagraphFont"/>
    <w:link w:val="Heading1"/>
    <w:uiPriority w:val="9"/>
    <w:rsid w:val="002D5E54"/>
    <w:rPr>
      <w:rFonts w:ascii="Calibri" w:eastAsiaTheme="majorEastAsia" w:hAnsi="Calibri" w:cstheme="majorBidi"/>
      <w:b/>
      <w:sz w:val="32"/>
      <w:szCs w:val="32"/>
      <w:lang w:val="en-US"/>
    </w:rPr>
  </w:style>
  <w:style w:type="paragraph" w:styleId="Title">
    <w:name w:val="Title"/>
    <w:basedOn w:val="Normal"/>
    <w:next w:val="Normal"/>
    <w:link w:val="TitleChar"/>
    <w:uiPriority w:val="10"/>
    <w:qFormat/>
    <w:rsid w:val="00B9228F"/>
    <w:pPr>
      <w:spacing w:after="360"/>
      <w:contextualSpacing/>
    </w:pPr>
    <w:rPr>
      <w:rFonts w:ascii="Calibri" w:eastAsiaTheme="majorEastAsia" w:hAnsi="Calibri" w:cstheme="majorBidi"/>
      <w:b/>
      <w:spacing w:val="-10"/>
      <w:kern w:val="28"/>
      <w:sz w:val="56"/>
      <w:szCs w:val="56"/>
    </w:rPr>
  </w:style>
  <w:style w:type="character" w:customStyle="1" w:styleId="TitleChar">
    <w:name w:val="Title Char"/>
    <w:basedOn w:val="DefaultParagraphFont"/>
    <w:link w:val="Title"/>
    <w:uiPriority w:val="10"/>
    <w:rsid w:val="00B9228F"/>
    <w:rPr>
      <w:rFonts w:ascii="Calibri" w:eastAsiaTheme="majorEastAsia" w:hAnsi="Calibri" w:cstheme="majorBidi"/>
      <w:b/>
      <w:spacing w:val="-10"/>
      <w:kern w:val="28"/>
      <w:sz w:val="56"/>
      <w:szCs w:val="56"/>
      <w:lang w:val="en-US"/>
    </w:rPr>
  </w:style>
  <w:style w:type="paragraph" w:customStyle="1" w:styleId="Authorname">
    <w:name w:val="Author name"/>
    <w:basedOn w:val="Normal"/>
    <w:link w:val="AuthornameChar"/>
    <w:qFormat/>
    <w:rsid w:val="00B932E3"/>
    <w:pPr>
      <w:spacing w:after="240" w:line="259" w:lineRule="auto"/>
    </w:pPr>
    <w:rPr>
      <w:rFonts w:cstheme="minorHAnsi"/>
      <w:b/>
    </w:rPr>
  </w:style>
  <w:style w:type="paragraph" w:customStyle="1" w:styleId="Paragraph">
    <w:name w:val="Paragraph"/>
    <w:basedOn w:val="Normal"/>
    <w:link w:val="ParagraphChar"/>
    <w:qFormat/>
    <w:rsid w:val="00B932E3"/>
    <w:pPr>
      <w:spacing w:after="40" w:line="259" w:lineRule="auto"/>
      <w:jc w:val="both"/>
    </w:pPr>
  </w:style>
  <w:style w:type="character" w:customStyle="1" w:styleId="AuthornameChar">
    <w:name w:val="Author name Char"/>
    <w:basedOn w:val="DefaultParagraphFont"/>
    <w:link w:val="Authorname"/>
    <w:rsid w:val="00B932E3"/>
    <w:rPr>
      <w:rFonts w:ascii="Times New Roman" w:eastAsiaTheme="minorEastAsia" w:hAnsi="Times New Roman" w:cstheme="minorHAnsi"/>
      <w:b/>
      <w:sz w:val="24"/>
      <w:szCs w:val="24"/>
      <w:lang w:val="en-US"/>
    </w:rPr>
  </w:style>
  <w:style w:type="paragraph" w:customStyle="1" w:styleId="IndentParagraph">
    <w:name w:val="Indent Paragraph"/>
    <w:basedOn w:val="Normal"/>
    <w:link w:val="IndentParagraphChar"/>
    <w:qFormat/>
    <w:rsid w:val="00B932E3"/>
    <w:pPr>
      <w:spacing w:after="40" w:line="259" w:lineRule="auto"/>
      <w:ind w:firstLine="360"/>
      <w:jc w:val="both"/>
    </w:pPr>
  </w:style>
  <w:style w:type="character" w:customStyle="1" w:styleId="ParagraphChar">
    <w:name w:val="Paragraph Char"/>
    <w:basedOn w:val="DefaultParagraphFont"/>
    <w:link w:val="Paragraph"/>
    <w:rsid w:val="00B932E3"/>
    <w:rPr>
      <w:rFonts w:ascii="Times New Roman" w:eastAsiaTheme="minorEastAsia" w:hAnsi="Times New Roman" w:cs="Times New Roman"/>
      <w:sz w:val="24"/>
      <w:szCs w:val="24"/>
      <w:lang w:val="en-US"/>
    </w:rPr>
  </w:style>
  <w:style w:type="character" w:customStyle="1" w:styleId="Heading2Char">
    <w:name w:val="Heading 2 Char"/>
    <w:basedOn w:val="DefaultParagraphFont"/>
    <w:link w:val="Heading2"/>
    <w:uiPriority w:val="9"/>
    <w:rsid w:val="0088607D"/>
    <w:rPr>
      <w:rFonts w:ascii="Calibri" w:eastAsiaTheme="majorEastAsia" w:hAnsi="Calibri" w:cstheme="majorBidi"/>
      <w:b/>
      <w:sz w:val="28"/>
      <w:szCs w:val="26"/>
      <w:lang w:val="en-US"/>
    </w:rPr>
  </w:style>
  <w:style w:type="character" w:customStyle="1" w:styleId="IndentParagraphChar">
    <w:name w:val="Indent Paragraph Char"/>
    <w:basedOn w:val="DefaultParagraphFont"/>
    <w:link w:val="IndentParagraph"/>
    <w:rsid w:val="00B932E3"/>
    <w:rPr>
      <w:rFonts w:ascii="Times New Roman" w:eastAsiaTheme="minorEastAsia" w:hAnsi="Times New Roman" w:cs="Times New Roman"/>
      <w:sz w:val="24"/>
      <w:szCs w:val="24"/>
      <w:lang w:val="en-US"/>
    </w:rPr>
  </w:style>
  <w:style w:type="character" w:customStyle="1" w:styleId="Heading3Char">
    <w:name w:val="Heading 3 Char"/>
    <w:basedOn w:val="DefaultParagraphFont"/>
    <w:link w:val="Heading3"/>
    <w:uiPriority w:val="9"/>
    <w:rsid w:val="00EC7AC1"/>
    <w:rPr>
      <w:rFonts w:ascii="Calibri" w:eastAsiaTheme="majorEastAsia" w:hAnsi="Calibri" w:cstheme="majorBidi"/>
      <w:b/>
      <w:sz w:val="24"/>
      <w:szCs w:val="24"/>
      <w:lang w:val="en-US"/>
    </w:rPr>
  </w:style>
  <w:style w:type="paragraph" w:customStyle="1" w:styleId="NumList1">
    <w:name w:val="Num List 1"/>
    <w:basedOn w:val="Normal"/>
    <w:link w:val="NumList1Char"/>
    <w:qFormat/>
    <w:rsid w:val="003928EE"/>
    <w:pPr>
      <w:numPr>
        <w:numId w:val="2"/>
      </w:numPr>
    </w:pPr>
  </w:style>
  <w:style w:type="paragraph" w:customStyle="1" w:styleId="BullList1">
    <w:name w:val="Bull List 1"/>
    <w:basedOn w:val="IndentParagraph"/>
    <w:link w:val="BullList1Char"/>
    <w:qFormat/>
    <w:rsid w:val="003928EE"/>
    <w:pPr>
      <w:numPr>
        <w:numId w:val="4"/>
      </w:numPr>
      <w:ind w:left="720"/>
    </w:pPr>
  </w:style>
  <w:style w:type="character" w:customStyle="1" w:styleId="NumList1Char">
    <w:name w:val="Num List 1 Char"/>
    <w:basedOn w:val="DefaultParagraphFont"/>
    <w:link w:val="NumList1"/>
    <w:rsid w:val="003928EE"/>
    <w:rPr>
      <w:rFonts w:ascii="Times New Roman" w:hAnsi="Times New Roman" w:cs="Times New Roman"/>
      <w:sz w:val="24"/>
      <w:szCs w:val="24"/>
    </w:rPr>
  </w:style>
  <w:style w:type="paragraph" w:customStyle="1" w:styleId="Ref">
    <w:name w:val="Ref"/>
    <w:basedOn w:val="Normal"/>
    <w:link w:val="RefChar"/>
    <w:qFormat/>
    <w:rsid w:val="00F416DA"/>
    <w:pPr>
      <w:spacing w:after="160" w:line="259" w:lineRule="auto"/>
      <w:ind w:left="360" w:hanging="360"/>
    </w:pPr>
    <w:rPr>
      <w:sz w:val="20"/>
    </w:rPr>
  </w:style>
  <w:style w:type="character" w:customStyle="1" w:styleId="BullList1Char">
    <w:name w:val="Bull List 1 Char"/>
    <w:basedOn w:val="IndentParagraphChar"/>
    <w:link w:val="BullList1"/>
    <w:rsid w:val="003928EE"/>
    <w:rPr>
      <w:rFonts w:ascii="Times New Roman" w:eastAsiaTheme="minorEastAsia" w:hAnsi="Times New Roman" w:cs="Times New Roman"/>
      <w:sz w:val="24"/>
      <w:szCs w:val="24"/>
      <w:lang w:val="en-US"/>
    </w:rPr>
  </w:style>
  <w:style w:type="paragraph" w:customStyle="1" w:styleId="FigCaption">
    <w:name w:val="Fig Caption"/>
    <w:basedOn w:val="Normal"/>
    <w:link w:val="FigCaptionChar"/>
    <w:qFormat/>
    <w:rsid w:val="00B932E3"/>
    <w:pPr>
      <w:spacing w:before="120" w:after="120"/>
      <w:ind w:left="1080" w:hanging="1080"/>
    </w:pPr>
    <w:rPr>
      <w:sz w:val="20"/>
    </w:rPr>
  </w:style>
  <w:style w:type="character" w:customStyle="1" w:styleId="RefChar">
    <w:name w:val="Ref Char"/>
    <w:basedOn w:val="DefaultParagraphFont"/>
    <w:link w:val="Ref"/>
    <w:rsid w:val="00F416DA"/>
    <w:rPr>
      <w:rFonts w:ascii="Times New Roman" w:eastAsiaTheme="minorEastAsia" w:hAnsi="Times New Roman" w:cs="Times New Roman"/>
      <w:sz w:val="20"/>
      <w:szCs w:val="24"/>
      <w:lang w:val="en-US"/>
    </w:rPr>
  </w:style>
  <w:style w:type="paragraph" w:customStyle="1" w:styleId="Image">
    <w:name w:val="Image"/>
    <w:basedOn w:val="IndentParagraph"/>
    <w:link w:val="ImageChar"/>
    <w:qFormat/>
    <w:rsid w:val="00CE1B8C"/>
    <w:pPr>
      <w:jc w:val="center"/>
    </w:pPr>
  </w:style>
  <w:style w:type="character" w:customStyle="1" w:styleId="FigCaptionChar">
    <w:name w:val="Fig Caption Char"/>
    <w:basedOn w:val="DefaultParagraphFont"/>
    <w:link w:val="FigCaption"/>
    <w:rsid w:val="00B932E3"/>
    <w:rPr>
      <w:rFonts w:ascii="Times New Roman" w:eastAsiaTheme="minorEastAsia" w:hAnsi="Times New Roman" w:cs="Times New Roman"/>
      <w:sz w:val="20"/>
      <w:szCs w:val="24"/>
      <w:lang w:val="en-US"/>
    </w:rPr>
  </w:style>
  <w:style w:type="character" w:customStyle="1" w:styleId="ImageChar">
    <w:name w:val="Image Char"/>
    <w:basedOn w:val="IndentParagraphChar"/>
    <w:link w:val="Image"/>
    <w:rsid w:val="00CE1B8C"/>
    <w:rPr>
      <w:rFonts w:ascii="Times New Roman" w:eastAsiaTheme="minorEastAsia" w:hAnsi="Times New Roman" w:cs="Times New Roman"/>
      <w:sz w:val="24"/>
      <w:szCs w:val="24"/>
      <w:lang w:val="en-US"/>
    </w:rPr>
  </w:style>
  <w:style w:type="character" w:customStyle="1" w:styleId="Heading4Char">
    <w:name w:val="Heading 4 Char"/>
    <w:basedOn w:val="DefaultParagraphFont"/>
    <w:link w:val="Heading4"/>
    <w:uiPriority w:val="9"/>
    <w:semiHidden/>
    <w:rsid w:val="0028133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81330"/>
    <w:rPr>
      <w:rFonts w:ascii="Times New Roman" w:eastAsiaTheme="minorEastAsia" w:hAnsi="Times New Roman" w:cs="Times New Roman"/>
      <w:b/>
      <w:bCs/>
      <w:noProof/>
      <w:sz w:val="32"/>
      <w:szCs w:val="32"/>
      <w:lang w:val="en-US"/>
    </w:rPr>
  </w:style>
  <w:style w:type="character" w:customStyle="1" w:styleId="Heading6Char">
    <w:name w:val="Heading 6 Char"/>
    <w:basedOn w:val="DefaultParagraphFont"/>
    <w:link w:val="Heading6"/>
    <w:uiPriority w:val="9"/>
    <w:rsid w:val="00281330"/>
    <w:rPr>
      <w:rFonts w:ascii="Times New Roman" w:eastAsiaTheme="minorEastAsia" w:hAnsi="Times New Roman" w:cs="Times New Roman"/>
      <w:b/>
      <w:bCs/>
      <w:noProof/>
      <w:sz w:val="46"/>
      <w:szCs w:val="46"/>
      <w:lang w:val="en-US"/>
    </w:rPr>
  </w:style>
  <w:style w:type="character" w:customStyle="1" w:styleId="Heading7Char">
    <w:name w:val="Heading 7 Char"/>
    <w:basedOn w:val="DefaultParagraphFont"/>
    <w:link w:val="Heading7"/>
    <w:uiPriority w:val="9"/>
    <w:rsid w:val="00281330"/>
    <w:rPr>
      <w:rFonts w:asciiTheme="majorHAnsi" w:eastAsiaTheme="majorEastAsia" w:hAnsiTheme="majorHAnsi" w:cstheme="majorBidi"/>
      <w:i/>
      <w:iCs/>
      <w:color w:val="1F4D78" w:themeColor="accent1" w:themeShade="7F"/>
      <w:sz w:val="24"/>
      <w:szCs w:val="24"/>
      <w:lang w:val="en-US"/>
    </w:rPr>
  </w:style>
  <w:style w:type="table" w:styleId="TableGrid">
    <w:name w:val="Table Grid"/>
    <w:basedOn w:val="TableNormal"/>
    <w:uiPriority w:val="59"/>
    <w:rsid w:val="00281330"/>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281330"/>
    <w:rPr>
      <w:b/>
      <w:bCs/>
    </w:rPr>
  </w:style>
  <w:style w:type="character" w:customStyle="1" w:styleId="CommentSubjectChar">
    <w:name w:val="Comment Subject Char"/>
    <w:basedOn w:val="CommentTextChar"/>
    <w:link w:val="CommentSubject"/>
    <w:uiPriority w:val="99"/>
    <w:semiHidden/>
    <w:rsid w:val="00281330"/>
    <w:rPr>
      <w:rFonts w:ascii="Times New Roman" w:eastAsiaTheme="minorEastAsia" w:hAnsi="Times New Roman" w:cs="Times New Roman"/>
      <w:b/>
      <w:bCs/>
      <w:sz w:val="20"/>
      <w:szCs w:val="20"/>
      <w:lang w:val="en-US"/>
    </w:rPr>
  </w:style>
  <w:style w:type="paragraph" w:customStyle="1" w:styleId="Tablecaption">
    <w:name w:val="Table caption"/>
    <w:basedOn w:val="Normal"/>
    <w:link w:val="TablecaptionChar"/>
    <w:qFormat/>
    <w:rsid w:val="00B932E3"/>
    <w:pPr>
      <w:tabs>
        <w:tab w:val="center" w:pos="4800"/>
        <w:tab w:val="right" w:pos="9500"/>
      </w:tabs>
      <w:spacing w:before="120" w:after="160" w:line="259" w:lineRule="auto"/>
      <w:ind w:left="864" w:hanging="864"/>
    </w:pPr>
    <w:rPr>
      <w:noProof/>
      <w:sz w:val="20"/>
    </w:rPr>
  </w:style>
  <w:style w:type="paragraph" w:customStyle="1" w:styleId="TableColhead1">
    <w:name w:val="Table Col head 1"/>
    <w:basedOn w:val="Normal"/>
    <w:link w:val="TableColhead1Char"/>
    <w:qFormat/>
    <w:rsid w:val="004A1F6C"/>
    <w:pPr>
      <w:spacing w:after="160" w:line="259" w:lineRule="auto"/>
    </w:pPr>
    <w:rPr>
      <w:b/>
      <w:bCs/>
      <w:sz w:val="20"/>
    </w:rPr>
  </w:style>
  <w:style w:type="character" w:customStyle="1" w:styleId="TablecaptionChar">
    <w:name w:val="Table caption Char"/>
    <w:basedOn w:val="DefaultParagraphFont"/>
    <w:link w:val="Tablecaption"/>
    <w:rsid w:val="00B932E3"/>
    <w:rPr>
      <w:rFonts w:ascii="Times New Roman" w:eastAsiaTheme="minorEastAsia" w:hAnsi="Times New Roman" w:cs="Times New Roman"/>
      <w:noProof/>
      <w:sz w:val="20"/>
      <w:szCs w:val="24"/>
      <w:lang w:val="en-US"/>
    </w:rPr>
  </w:style>
  <w:style w:type="paragraph" w:customStyle="1" w:styleId="Tbody1">
    <w:name w:val="T body 1"/>
    <w:basedOn w:val="Normal"/>
    <w:link w:val="Tbody1Char"/>
    <w:qFormat/>
    <w:rsid w:val="00507741"/>
    <w:pPr>
      <w:spacing w:after="160" w:line="259" w:lineRule="auto"/>
    </w:pPr>
    <w:rPr>
      <w:sz w:val="20"/>
    </w:rPr>
  </w:style>
  <w:style w:type="character" w:customStyle="1" w:styleId="TableColhead1Char">
    <w:name w:val="Table Col head 1 Char"/>
    <w:basedOn w:val="DefaultParagraphFont"/>
    <w:link w:val="TableColhead1"/>
    <w:rsid w:val="004A1F6C"/>
    <w:rPr>
      <w:rFonts w:ascii="Times New Roman" w:eastAsiaTheme="minorEastAsia" w:hAnsi="Times New Roman" w:cs="Times New Roman"/>
      <w:b/>
      <w:bCs/>
      <w:sz w:val="20"/>
      <w:szCs w:val="24"/>
      <w:lang w:val="en-US"/>
    </w:rPr>
  </w:style>
  <w:style w:type="paragraph" w:customStyle="1" w:styleId="Unnlist1">
    <w:name w:val="Unn list 1"/>
    <w:basedOn w:val="Normal"/>
    <w:link w:val="Unnlist1Char"/>
    <w:qFormat/>
    <w:rsid w:val="004A1F6C"/>
    <w:pPr>
      <w:tabs>
        <w:tab w:val="center" w:pos="4800"/>
        <w:tab w:val="right" w:pos="9500"/>
      </w:tabs>
      <w:spacing w:after="160" w:line="259" w:lineRule="auto"/>
      <w:ind w:left="720" w:hanging="360"/>
    </w:pPr>
    <w:rPr>
      <w:bCs/>
      <w:noProof/>
    </w:rPr>
  </w:style>
  <w:style w:type="character" w:customStyle="1" w:styleId="Tbody1Char">
    <w:name w:val="T body 1 Char"/>
    <w:basedOn w:val="DefaultParagraphFont"/>
    <w:link w:val="Tbody1"/>
    <w:rsid w:val="00507741"/>
    <w:rPr>
      <w:rFonts w:ascii="Times New Roman" w:eastAsiaTheme="minorEastAsia" w:hAnsi="Times New Roman" w:cs="Times New Roman"/>
      <w:sz w:val="20"/>
      <w:szCs w:val="24"/>
      <w:lang w:val="en-US"/>
    </w:rPr>
  </w:style>
  <w:style w:type="character" w:customStyle="1" w:styleId="Unnlist1Char">
    <w:name w:val="Unn list 1 Char"/>
    <w:basedOn w:val="DefaultParagraphFont"/>
    <w:link w:val="Unnlist1"/>
    <w:rsid w:val="004A1F6C"/>
    <w:rPr>
      <w:rFonts w:ascii="Times New Roman" w:eastAsiaTheme="minorEastAsia" w:hAnsi="Times New Roman" w:cs="Times New Roman"/>
      <w:bCs/>
      <w:noProof/>
      <w:sz w:val="24"/>
      <w:szCs w:val="24"/>
      <w:lang w:val="en-US"/>
    </w:rPr>
  </w:style>
  <w:style w:type="paragraph" w:customStyle="1" w:styleId="Equation">
    <w:name w:val="Equation"/>
    <w:basedOn w:val="IndentParagraph"/>
    <w:link w:val="EquationChar"/>
    <w:qFormat/>
    <w:rsid w:val="00807496"/>
    <w:pPr>
      <w:jc w:val="center"/>
    </w:pPr>
    <w:rPr>
      <w:noProof/>
    </w:rPr>
  </w:style>
  <w:style w:type="paragraph" w:customStyle="1" w:styleId="Tfootnote">
    <w:name w:val="Tfootnote"/>
    <w:basedOn w:val="Normal"/>
    <w:link w:val="TfootnoteChar"/>
    <w:qFormat/>
    <w:rsid w:val="00983F9C"/>
    <w:pPr>
      <w:tabs>
        <w:tab w:val="center" w:pos="4800"/>
        <w:tab w:val="right" w:pos="9500"/>
      </w:tabs>
      <w:spacing w:after="120"/>
      <w:jc w:val="both"/>
    </w:pPr>
    <w:rPr>
      <w:noProof/>
      <w:sz w:val="20"/>
    </w:rPr>
  </w:style>
  <w:style w:type="character" w:customStyle="1" w:styleId="EquationChar">
    <w:name w:val="Equation Char"/>
    <w:basedOn w:val="IndentParagraphChar"/>
    <w:link w:val="Equation"/>
    <w:rsid w:val="00807496"/>
    <w:rPr>
      <w:rFonts w:ascii="Times New Roman" w:eastAsiaTheme="minorEastAsia" w:hAnsi="Times New Roman" w:cs="Times New Roman"/>
      <w:noProof/>
      <w:sz w:val="24"/>
      <w:szCs w:val="24"/>
      <w:lang w:val="en-US"/>
    </w:rPr>
  </w:style>
  <w:style w:type="character" w:customStyle="1" w:styleId="TfootnoteChar">
    <w:name w:val="Tfootnote Char"/>
    <w:basedOn w:val="DefaultParagraphFont"/>
    <w:link w:val="Tfootnote"/>
    <w:rsid w:val="00983F9C"/>
    <w:rPr>
      <w:rFonts w:ascii="Times New Roman" w:eastAsiaTheme="minorEastAsia" w:hAnsi="Times New Roman" w:cs="Times New Roman"/>
      <w:noProof/>
      <w:sz w:val="20"/>
      <w:szCs w:val="24"/>
      <w:lang w:val="en-US"/>
    </w:rPr>
  </w:style>
  <w:style w:type="paragraph" w:styleId="BodyText">
    <w:name w:val="Body Text"/>
    <w:basedOn w:val="Normal"/>
    <w:link w:val="BodyTextChar"/>
    <w:uiPriority w:val="1"/>
    <w:qFormat/>
    <w:rsid w:val="00FA5799"/>
    <w:pPr>
      <w:autoSpaceDE/>
      <w:autoSpaceDN/>
      <w:adjustRightInd/>
      <w:spacing w:before="2"/>
      <w:ind w:left="1160"/>
    </w:pPr>
    <w:rPr>
      <w:rFonts w:eastAsia="Times New Roman" w:cstheme="minorBidi"/>
      <w:sz w:val="20"/>
      <w:szCs w:val="20"/>
    </w:rPr>
  </w:style>
  <w:style w:type="character" w:customStyle="1" w:styleId="BodyTextChar">
    <w:name w:val="Body Text Char"/>
    <w:basedOn w:val="DefaultParagraphFont"/>
    <w:link w:val="BodyText"/>
    <w:uiPriority w:val="1"/>
    <w:rsid w:val="00FA5799"/>
    <w:rPr>
      <w:rFonts w:ascii="Times New Roman" w:eastAsia="Times New Roman" w:hAnsi="Times New Roman"/>
      <w:sz w:val="20"/>
      <w:szCs w:val="20"/>
      <w:lang w:val="en-US"/>
    </w:rPr>
  </w:style>
  <w:style w:type="paragraph" w:styleId="NoSpacing">
    <w:name w:val="No Spacing"/>
    <w:uiPriority w:val="1"/>
    <w:qFormat/>
    <w:rsid w:val="00FA5799"/>
    <w:pPr>
      <w:widowControl w:val="0"/>
      <w:autoSpaceDE w:val="0"/>
      <w:autoSpaceDN w:val="0"/>
      <w:adjustRightInd w:val="0"/>
      <w:spacing w:after="0" w:line="240" w:lineRule="auto"/>
    </w:pPr>
    <w:rPr>
      <w:rFonts w:ascii="Times New Roman" w:eastAsiaTheme="minorEastAsia" w:hAnsi="Times New Roman" w:cs="Times New Roman"/>
      <w:sz w:val="24"/>
      <w:szCs w:val="24"/>
      <w:lang w:val="en-US"/>
    </w:rPr>
  </w:style>
  <w:style w:type="paragraph" w:styleId="ListBullet">
    <w:name w:val="List Bullet"/>
    <w:basedOn w:val="Normal"/>
    <w:uiPriority w:val="99"/>
    <w:unhideWhenUsed/>
    <w:rsid w:val="00AC612F"/>
    <w:pPr>
      <w:numPr>
        <w:numId w:val="7"/>
      </w:numPr>
      <w:contextualSpacing/>
    </w:pPr>
  </w:style>
  <w:style w:type="paragraph" w:customStyle="1" w:styleId="StradleHead">
    <w:name w:val="Stradle Head"/>
    <w:basedOn w:val="Normal"/>
    <w:link w:val="StradleHeadChar"/>
    <w:qFormat/>
    <w:rsid w:val="005E3580"/>
    <w:pPr>
      <w:tabs>
        <w:tab w:val="center" w:pos="4800"/>
        <w:tab w:val="right" w:pos="9500"/>
      </w:tabs>
      <w:ind w:firstLine="720"/>
      <w:jc w:val="both"/>
    </w:pPr>
    <w:rPr>
      <w:b/>
      <w:bCs/>
      <w:i/>
      <w:iCs/>
      <w:sz w:val="20"/>
    </w:rPr>
  </w:style>
  <w:style w:type="paragraph" w:customStyle="1" w:styleId="Footnote1">
    <w:name w:val="Footnote 1"/>
    <w:basedOn w:val="Normal"/>
    <w:link w:val="Footnote1Char"/>
    <w:qFormat/>
    <w:rsid w:val="00B25DCE"/>
    <w:rPr>
      <w:sz w:val="16"/>
      <w:szCs w:val="16"/>
    </w:rPr>
  </w:style>
  <w:style w:type="character" w:customStyle="1" w:styleId="StradleHeadChar">
    <w:name w:val="Stradle Head Char"/>
    <w:basedOn w:val="DefaultParagraphFont"/>
    <w:link w:val="StradleHead"/>
    <w:rsid w:val="005E3580"/>
    <w:rPr>
      <w:rFonts w:ascii="Times New Roman" w:eastAsiaTheme="minorEastAsia" w:hAnsi="Times New Roman" w:cs="Times New Roman"/>
      <w:b/>
      <w:bCs/>
      <w:i/>
      <w:iCs/>
      <w:sz w:val="20"/>
      <w:szCs w:val="24"/>
      <w:lang w:val="en-US"/>
    </w:rPr>
  </w:style>
  <w:style w:type="character" w:customStyle="1" w:styleId="Footnote1Char">
    <w:name w:val="Footnote 1 Char"/>
    <w:basedOn w:val="DefaultParagraphFont"/>
    <w:link w:val="Footnote1"/>
    <w:rsid w:val="00B25DCE"/>
    <w:rPr>
      <w:rFonts w:ascii="Times New Roman" w:eastAsiaTheme="minorEastAsia" w:hAnsi="Times New Roman" w:cs="Times New Roman"/>
      <w:sz w:val="16"/>
      <w:szCs w:val="16"/>
      <w:lang w:val="en-US"/>
    </w:rPr>
  </w:style>
  <w:style w:type="character" w:styleId="Hyperlink">
    <w:name w:val="Hyperlink"/>
    <w:basedOn w:val="DefaultParagraphFont"/>
    <w:uiPriority w:val="99"/>
    <w:unhideWhenUsed/>
    <w:rsid w:val="00E92B0D"/>
    <w:rPr>
      <w:color w:val="0563C1" w:themeColor="hyperlink"/>
      <w:u w:val="single"/>
    </w:rPr>
  </w:style>
  <w:style w:type="paragraph" w:styleId="FootnoteText">
    <w:name w:val="footnote text"/>
    <w:aliases w:val="Car1 Car Car Car Car Car Car Car Car Car Car Car,Car1 Car Car Car Car Car Car Car Car Car Car Car Car Car Car Car Car Car,Note de bas de page1,Tekst przypisu,Tekst przypisu dolnego Znak Znak Znak,Tekst przypisu Znak Znak,Znak, Znak"/>
    <w:basedOn w:val="Normal"/>
    <w:link w:val="FootnoteTextChar"/>
    <w:uiPriority w:val="99"/>
    <w:unhideWhenUsed/>
    <w:qFormat/>
    <w:rsid w:val="009D6FBD"/>
    <w:rPr>
      <w:sz w:val="20"/>
      <w:szCs w:val="20"/>
    </w:rPr>
  </w:style>
  <w:style w:type="character" w:customStyle="1" w:styleId="FootnoteTextChar">
    <w:name w:val="Footnote Text Char"/>
    <w:aliases w:val="Car1 Car Car Car Car Car Car Car Car Car Car Car Char,Car1 Car Car Car Car Car Car Car Car Car Car Car Car Car Car Car Car Car Char,Note de bas de page1 Char,Tekst przypisu Char,Tekst przypisu dolnego Znak Znak Znak Char,Znak Char"/>
    <w:basedOn w:val="DefaultParagraphFont"/>
    <w:link w:val="FootnoteText"/>
    <w:uiPriority w:val="99"/>
    <w:qFormat/>
    <w:rsid w:val="009D6FBD"/>
    <w:rPr>
      <w:rFonts w:ascii="Times New Roman" w:eastAsiaTheme="minorEastAsia" w:hAnsi="Times New Roman" w:cs="Times New Roman"/>
      <w:sz w:val="20"/>
      <w:szCs w:val="20"/>
      <w:lang w:val="en-US"/>
    </w:rPr>
  </w:style>
  <w:style w:type="character" w:styleId="FootnoteReference">
    <w:name w:val="footnote reference"/>
    <w:aliases w:val="Footnote Reference Number,Odwołanie przypisu"/>
    <w:basedOn w:val="DefaultParagraphFont"/>
    <w:uiPriority w:val="99"/>
    <w:unhideWhenUsed/>
    <w:rsid w:val="009D6FBD"/>
    <w:rPr>
      <w:vertAlign w:val="superscript"/>
    </w:rPr>
  </w:style>
  <w:style w:type="paragraph" w:styleId="ListParagraph">
    <w:name w:val="List Paragraph"/>
    <w:basedOn w:val="Normal"/>
    <w:uiPriority w:val="34"/>
    <w:qFormat/>
    <w:rsid w:val="00310137"/>
    <w:pPr>
      <w:ind w:left="720"/>
      <w:contextualSpacing/>
    </w:pPr>
  </w:style>
  <w:style w:type="paragraph" w:styleId="Quote">
    <w:name w:val="Quote"/>
    <w:basedOn w:val="Normal"/>
    <w:next w:val="Normal"/>
    <w:link w:val="QuoteChar"/>
    <w:uiPriority w:val="29"/>
    <w:qFormat/>
    <w:rsid w:val="0033665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36655"/>
    <w:rPr>
      <w:rFonts w:ascii="Times New Roman" w:eastAsiaTheme="minorEastAsia" w:hAnsi="Times New Roman" w:cs="Times New Roman"/>
      <w:i/>
      <w:iCs/>
      <w:color w:val="404040" w:themeColor="text1" w:themeTint="BF"/>
      <w:sz w:val="24"/>
      <w:szCs w:val="24"/>
      <w:lang w:val="en-US"/>
    </w:rPr>
  </w:style>
  <w:style w:type="paragraph" w:styleId="Header">
    <w:name w:val="header"/>
    <w:basedOn w:val="Normal"/>
    <w:link w:val="HeaderChar"/>
    <w:uiPriority w:val="99"/>
    <w:unhideWhenUsed/>
    <w:rsid w:val="004D6DA4"/>
    <w:pPr>
      <w:tabs>
        <w:tab w:val="center" w:pos="4680"/>
        <w:tab w:val="right" w:pos="9360"/>
      </w:tabs>
    </w:pPr>
  </w:style>
  <w:style w:type="character" w:customStyle="1" w:styleId="HeaderChar">
    <w:name w:val="Header Char"/>
    <w:basedOn w:val="DefaultParagraphFont"/>
    <w:link w:val="Header"/>
    <w:uiPriority w:val="99"/>
    <w:rsid w:val="004D6DA4"/>
    <w:rPr>
      <w:rFonts w:ascii="Times New Roman" w:eastAsiaTheme="minorEastAsia" w:hAnsi="Times New Roman" w:cs="Times New Roman"/>
      <w:sz w:val="24"/>
      <w:szCs w:val="24"/>
      <w:lang w:val="en-US"/>
    </w:rPr>
  </w:style>
  <w:style w:type="paragraph" w:styleId="Footer">
    <w:name w:val="footer"/>
    <w:basedOn w:val="Normal"/>
    <w:link w:val="FooterChar"/>
    <w:uiPriority w:val="99"/>
    <w:unhideWhenUsed/>
    <w:rsid w:val="004D6DA4"/>
    <w:pPr>
      <w:tabs>
        <w:tab w:val="center" w:pos="4680"/>
        <w:tab w:val="right" w:pos="9360"/>
      </w:tabs>
    </w:pPr>
  </w:style>
  <w:style w:type="character" w:customStyle="1" w:styleId="FooterChar">
    <w:name w:val="Footer Char"/>
    <w:basedOn w:val="DefaultParagraphFont"/>
    <w:link w:val="Footer"/>
    <w:uiPriority w:val="99"/>
    <w:rsid w:val="004D6DA4"/>
    <w:rPr>
      <w:rFonts w:ascii="Times New Roman" w:eastAsiaTheme="minorEastAsia" w:hAnsi="Times New Roman" w:cs="Times New Roman"/>
      <w:sz w:val="24"/>
      <w:szCs w:val="24"/>
      <w:lang w:val="en-US"/>
    </w:rPr>
  </w:style>
  <w:style w:type="paragraph" w:styleId="Revision">
    <w:name w:val="Revision"/>
    <w:hidden/>
    <w:uiPriority w:val="99"/>
    <w:rsid w:val="00C65EA2"/>
    <w:pPr>
      <w:spacing w:after="0" w:line="240" w:lineRule="auto"/>
    </w:pPr>
    <w:rPr>
      <w:rFonts w:ascii="Times New Roman" w:eastAsia="Times New Roman" w:hAnsi="Times New Roman" w:cs="Times New Roman"/>
      <w:sz w:val="24"/>
      <w:szCs w:val="24"/>
      <w:lang w:val="en-US"/>
    </w:rPr>
  </w:style>
  <w:style w:type="character" w:customStyle="1" w:styleId="acadbibsecondaryauthor">
    <w:name w:val="acadbibsecondaryauthor"/>
    <w:basedOn w:val="DefaultParagraphFont"/>
    <w:rsid w:val="005F112A"/>
  </w:style>
  <w:style w:type="character" w:customStyle="1" w:styleId="acadbibprimaryauthor">
    <w:name w:val="acadbibprimaryauthor"/>
    <w:basedOn w:val="DefaultParagraphFont"/>
    <w:rsid w:val="005F112A"/>
  </w:style>
  <w:style w:type="character" w:customStyle="1" w:styleId="acadbibtitle">
    <w:name w:val="acadbibtitle"/>
    <w:basedOn w:val="DefaultParagraphFont"/>
    <w:rsid w:val="005F112A"/>
  </w:style>
  <w:style w:type="character" w:customStyle="1" w:styleId="acadbibimpl">
    <w:name w:val="acadbibimpl"/>
    <w:basedOn w:val="DefaultParagraphFont"/>
    <w:rsid w:val="005F112A"/>
  </w:style>
  <w:style w:type="character" w:customStyle="1" w:styleId="acadbibimug">
    <w:name w:val="acadbibimug"/>
    <w:basedOn w:val="DefaultParagraphFont"/>
    <w:rsid w:val="005F112A"/>
  </w:style>
  <w:style w:type="character" w:customStyle="1" w:styleId="acadbibimyr">
    <w:name w:val="acadbibimyr"/>
    <w:basedOn w:val="DefaultParagraphFont"/>
    <w:rsid w:val="005F112A"/>
  </w:style>
  <w:style w:type="character" w:styleId="Strong">
    <w:name w:val="Strong"/>
    <w:basedOn w:val="DefaultParagraphFont"/>
    <w:uiPriority w:val="22"/>
    <w:qFormat/>
    <w:rsid w:val="005F112A"/>
    <w:rPr>
      <w:b/>
      <w:bCs/>
    </w:rPr>
  </w:style>
  <w:style w:type="character" w:customStyle="1" w:styleId="UnresolvedMention1">
    <w:name w:val="Unresolved Mention1"/>
    <w:basedOn w:val="DefaultParagraphFont"/>
    <w:uiPriority w:val="99"/>
    <w:semiHidden/>
    <w:unhideWhenUsed/>
    <w:rsid w:val="008009BF"/>
    <w:rPr>
      <w:color w:val="605E5C"/>
      <w:shd w:val="clear" w:color="auto" w:fill="E1DFDD"/>
    </w:rPr>
  </w:style>
  <w:style w:type="paragraph" w:styleId="NormalWeb">
    <w:name w:val="Normal (Web)"/>
    <w:basedOn w:val="Normal"/>
    <w:uiPriority w:val="99"/>
    <w:unhideWhenUsed/>
    <w:rsid w:val="00C16424"/>
    <w:pPr>
      <w:widowControl/>
      <w:autoSpaceDE/>
      <w:autoSpaceDN/>
      <w:adjustRightInd/>
      <w:spacing w:before="100" w:beforeAutospacing="1" w:after="100" w:afterAutospacing="1" w:line="360" w:lineRule="exact"/>
      <w:jc w:val="both"/>
    </w:pPr>
    <w:rPr>
      <w:rFonts w:ascii="Times" w:eastAsia="Times New Roman" w:hAnsi="Times"/>
      <w:sz w:val="20"/>
      <w:szCs w:val="20"/>
      <w:lang w:val="it-IT" w:eastAsia="it-IT"/>
    </w:rPr>
  </w:style>
  <w:style w:type="character" w:customStyle="1" w:styleId="apple-converted-space">
    <w:name w:val="apple-converted-space"/>
    <w:basedOn w:val="DefaultParagraphFont"/>
    <w:rsid w:val="00C16424"/>
  </w:style>
  <w:style w:type="character" w:customStyle="1" w:styleId="text">
    <w:name w:val="text"/>
    <w:basedOn w:val="DefaultParagraphFont"/>
    <w:rsid w:val="00C16424"/>
  </w:style>
  <w:style w:type="character" w:styleId="Emphasis">
    <w:name w:val="Emphasis"/>
    <w:uiPriority w:val="20"/>
    <w:qFormat/>
    <w:rsid w:val="00C16424"/>
    <w:rPr>
      <w:i/>
      <w:iCs/>
    </w:rPr>
  </w:style>
  <w:style w:type="character" w:styleId="PageNumber">
    <w:name w:val="page number"/>
    <w:basedOn w:val="DefaultParagraphFont"/>
    <w:uiPriority w:val="99"/>
    <w:semiHidden/>
    <w:unhideWhenUsed/>
    <w:rsid w:val="00C16424"/>
  </w:style>
  <w:style w:type="character" w:styleId="FollowedHyperlink">
    <w:name w:val="FollowedHyperlink"/>
    <w:uiPriority w:val="99"/>
    <w:semiHidden/>
    <w:unhideWhenUsed/>
    <w:rsid w:val="00C16424"/>
    <w:rPr>
      <w:color w:val="800080"/>
      <w:u w:val="single"/>
    </w:rPr>
  </w:style>
  <w:style w:type="character" w:customStyle="1" w:styleId="mn">
    <w:name w:val="mn"/>
    <w:rsid w:val="00C16424"/>
  </w:style>
  <w:style w:type="character" w:customStyle="1" w:styleId="mi">
    <w:name w:val="mi"/>
    <w:rsid w:val="00C16424"/>
  </w:style>
  <w:style w:type="character" w:customStyle="1" w:styleId="mo">
    <w:name w:val="mo"/>
    <w:rsid w:val="00C16424"/>
  </w:style>
  <w:style w:type="character" w:customStyle="1" w:styleId="st">
    <w:name w:val="st"/>
    <w:rsid w:val="00C16424"/>
  </w:style>
  <w:style w:type="character" w:customStyle="1" w:styleId="non-italic">
    <w:name w:val="non-italic"/>
    <w:rsid w:val="00C16424"/>
  </w:style>
  <w:style w:type="character" w:customStyle="1" w:styleId="dttext">
    <w:name w:val="dttext"/>
    <w:rsid w:val="00C16424"/>
  </w:style>
  <w:style w:type="character" w:customStyle="1" w:styleId="UnresolvedMention2">
    <w:name w:val="Unresolved Mention2"/>
    <w:uiPriority w:val="99"/>
    <w:semiHidden/>
    <w:unhideWhenUsed/>
    <w:rsid w:val="00C16424"/>
    <w:rPr>
      <w:color w:val="605E5C"/>
      <w:shd w:val="clear" w:color="auto" w:fill="E1DFDD"/>
    </w:rPr>
  </w:style>
  <w:style w:type="paragraph" w:customStyle="1" w:styleId="Abstract">
    <w:name w:val="Abstract"/>
    <w:basedOn w:val="Normal"/>
    <w:qFormat/>
    <w:rsid w:val="00C16424"/>
    <w:pPr>
      <w:widowControl/>
      <w:autoSpaceDE/>
      <w:autoSpaceDN/>
      <w:adjustRightInd/>
      <w:spacing w:before="100" w:beforeAutospacing="1" w:after="100" w:afterAutospacing="1" w:line="360" w:lineRule="exact"/>
      <w:jc w:val="both"/>
    </w:pPr>
    <w:rPr>
      <w:rFonts w:ascii="Calibri" w:eastAsia="Times New Roman" w:hAnsi="Calibri"/>
      <w:i/>
      <w:szCs w:val="20"/>
      <w:lang w:val="it-IT" w:eastAsia="it-IT"/>
    </w:rPr>
  </w:style>
  <w:style w:type="paragraph" w:styleId="Caption">
    <w:name w:val="caption"/>
    <w:next w:val="Normal"/>
    <w:uiPriority w:val="35"/>
    <w:unhideWhenUsed/>
    <w:qFormat/>
    <w:rsid w:val="00C16424"/>
    <w:pPr>
      <w:widowControl w:val="0"/>
      <w:spacing w:after="0" w:line="240" w:lineRule="exact"/>
      <w:jc w:val="both"/>
    </w:pPr>
    <w:rPr>
      <w:rFonts w:ascii="PT Serif" w:eastAsia="Times New Roman" w:hAnsi="PT Serif" w:cs="Arial"/>
      <w:color w:val="2C2F34"/>
      <w:lang w:val="en-US"/>
    </w:rPr>
  </w:style>
  <w:style w:type="paragraph" w:styleId="TableofFigures">
    <w:name w:val="table of figures"/>
    <w:basedOn w:val="Normal"/>
    <w:next w:val="Normal"/>
    <w:uiPriority w:val="99"/>
    <w:unhideWhenUsed/>
    <w:rsid w:val="00C16424"/>
    <w:pPr>
      <w:widowControl/>
      <w:autoSpaceDE/>
      <w:autoSpaceDN/>
      <w:adjustRightInd/>
      <w:spacing w:before="100" w:beforeAutospacing="1" w:after="100" w:afterAutospacing="1" w:line="360" w:lineRule="exact"/>
      <w:jc w:val="both"/>
    </w:pPr>
    <w:rPr>
      <w:rFonts w:ascii="PT Serif" w:eastAsia="Times New Roman" w:hAnsi="PT Serif"/>
      <w:lang w:val="it-IT" w:eastAsia="it-IT"/>
    </w:rPr>
  </w:style>
  <w:style w:type="character" w:customStyle="1" w:styleId="a-list-item">
    <w:name w:val="a-list-item"/>
    <w:basedOn w:val="DefaultParagraphFont"/>
    <w:rsid w:val="00C16424"/>
  </w:style>
  <w:style w:type="character" w:customStyle="1" w:styleId="text-center">
    <w:name w:val="text-center"/>
    <w:basedOn w:val="DefaultParagraphFont"/>
    <w:rsid w:val="00C16424"/>
  </w:style>
  <w:style w:type="character" w:customStyle="1" w:styleId="jlqj4b">
    <w:name w:val="jlqj4b"/>
    <w:basedOn w:val="DefaultParagraphFont"/>
    <w:rsid w:val="00C16424"/>
  </w:style>
  <w:style w:type="paragraph" w:customStyle="1" w:styleId="Codice1">
    <w:name w:val="Codice1"/>
    <w:basedOn w:val="Normal"/>
    <w:qFormat/>
    <w:rsid w:val="00C16424"/>
    <w:pPr>
      <w:widowControl/>
      <w:autoSpaceDE/>
      <w:autoSpaceDN/>
      <w:adjustRightInd/>
      <w:spacing w:line="276" w:lineRule="auto"/>
      <w:jc w:val="both"/>
    </w:pPr>
    <w:rPr>
      <w:rFonts w:ascii="Rockwell" w:eastAsia="Times New Roman" w:hAnsi="Rockwell"/>
      <w:lang w:eastAsia="it-IT"/>
    </w:rPr>
  </w:style>
  <w:style w:type="paragraph" w:styleId="Bibliography">
    <w:name w:val="Bibliography"/>
    <w:basedOn w:val="Normal"/>
    <w:next w:val="Normal"/>
    <w:uiPriority w:val="37"/>
    <w:rsid w:val="00C16424"/>
    <w:pPr>
      <w:widowControl/>
      <w:autoSpaceDE/>
      <w:autoSpaceDN/>
      <w:adjustRightInd/>
      <w:spacing w:before="100" w:beforeAutospacing="1" w:after="100" w:afterAutospacing="1" w:line="360" w:lineRule="exact"/>
      <w:jc w:val="both"/>
    </w:pPr>
    <w:rPr>
      <w:rFonts w:ascii="PT Serif" w:eastAsia="Times New Roman" w:hAnsi="PT Serif"/>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660160">
      <w:bodyDiv w:val="1"/>
      <w:marLeft w:val="0"/>
      <w:marRight w:val="0"/>
      <w:marTop w:val="0"/>
      <w:marBottom w:val="0"/>
      <w:divBdr>
        <w:top w:val="none" w:sz="0" w:space="0" w:color="auto"/>
        <w:left w:val="none" w:sz="0" w:space="0" w:color="auto"/>
        <w:bottom w:val="none" w:sz="0" w:space="0" w:color="auto"/>
        <w:right w:val="none" w:sz="0" w:space="0" w:color="auto"/>
      </w:divBdr>
    </w:div>
    <w:div w:id="197613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Tur37</b:Tag>
    <b:SourceType>JournalArticle</b:SourceType>
    <b:Guid>{5EB92294-E3E6-C74D-928A-D5394CC6519A}</b:Guid>
    <b:Author>
      <b:Author>
        <b:NameList>
          <b:Person>
            <b:Last>Turing</b:Last>
            <b:First>A.</b:First>
          </b:Person>
        </b:NameList>
      </b:Author>
    </b:Author>
    <b:Title>On Computable Numbers, with an Application to the Entscheidungsproblem</b:Title>
    <b:Year>1937</b:Year>
    <b:ConferenceName>Proceedings of the London Mathematical Society</b:ConferenceName>
    <b:Volume>2</b:Volume>
    <b:Pages>230-245</b:Pages>
    <b:JournalName>Proceedings of the London Mathematical Society</b:JournalName>
    <b:Issue>42</b:Issue>
    <b:RefOrder>1</b:RefOrder>
  </b:Source>
  <b:Source>
    <b:Tag>Aus13</b:Tag>
    <b:SourceType>BookSection</b:SourceType>
    <b:Guid>{2EF1D4C2-BAEC-9744-ABE2-0F79730E3091}</b:Guid>
    <b:Title>Algorithms, An Historical Perspective</b:Title>
    <b:Publisher>Springer</b:Publisher>
    <b:City>Berlin</b:City>
    <b:Year>2013</b:Year>
    <b:Author>
      <b:Author>
        <b:NameList>
          <b:Person>
            <b:Last>Ausiello</b:Last>
            <b:First>G.</b:First>
          </b:Person>
        </b:NameList>
      </b:Author>
      <b:Editor>
        <b:NameList>
          <b:Person>
            <b:Last>Ausiello</b:Last>
            <b:First>G.</b:First>
          </b:Person>
          <b:Person>
            <b:Last>Petreschi</b:Last>
            <b:First>R.</b:First>
          </b:Person>
        </b:NameList>
      </b:Editor>
    </b:Author>
    <b:BookTitle>The Power of Algorithms</b:BookTitle>
    <b:RefOrder>2</b:RefOrder>
  </b:Source>
  <b:Source>
    <b:Tag>Vil15</b:Tag>
    <b:SourceType>Book</b:SourceType>
    <b:Guid>{37FD4BE6-0CE9-6645-9D19-DDE6C77A136F}</b:Guid>
    <b:Author>
      <b:Author>
        <b:NameList>
          <b:Person>
            <b:Last>Villani</b:Last>
            <b:First>G.</b:First>
          </b:Person>
        </b:NameList>
      </b:Author>
    </b:Author>
    <b:Title>Villani's Chronicle: Being Selections From the First Nine Books of the Croniche Fiorentine</b:Title>
    <b:Year>2015</b:Year>
    <b:Publisher>Andesite Press</b:Publisher>
    <b:RefOrder>3</b:RefOrder>
  </b:Source>
  <b:Source>
    <b:Tag>Men43</b:Tag>
    <b:SourceType>ArticleInAPeriodical</b:SourceType>
    <b:Guid>{75C900B8-154E-A140-80D8-23AD1B4C40CB}</b:Guid>
    <b:Title>Sketch of the analytical engine invented by Charles Babbage, Esq</b:Title>
    <b:City>London</b:City>
    <b:Publisher>Taylor and Francis</b:Publisher>
    <b:Year>1843</b:Year>
    <b:Pages>666-731</b:Pages>
    <b:JournalName>Scientific memoirs</b:JournalName>
    <b:Volume>3</b:Volume>
    <b:Issue>XXIX</b:Issue>
    <b:Author>
      <b:Author>
        <b:NameList>
          <b:Person>
            <b:Last>Menabrea</b:Last>
            <b:First>L.F.</b:First>
          </b:Person>
        </b:NameList>
      </b:Author>
      <b:Editor>
        <b:NameList>
          <b:Person>
            <b:Last>King</b:Last>
            <b:First>A.</b:First>
          </b:Person>
        </b:NameList>
      </b:Editor>
    </b:Author>
    <b:PeriodicalTitle>Scientific Memoirs</b:PeriodicalTitle>
    <b:Comments>Translated, with notes, by Ada King, Countess of Lovelace, daughter of Byron.</b:Comments>
    <b:RefOrder>4</b:RefOrder>
  </b:Source>
  <b:Source>
    <b:Tag>DEK72</b:Tag>
    <b:SourceType>JournalArticle</b:SourceType>
    <b:Guid>{48A05AEA-FE33-E542-85EA-5977808831A6}</b:Guid>
    <b:Title>Ancient Babylonian Algorithms</b:Title>
    <b:Year>1972</b:Year>
    <b:Author>
      <b:Author>
        <b:NameList>
          <b:Person>
            <b:Last>Knuth</b:Last>
            <b:First>D.</b:First>
            <b:Middle>E.</b:Middle>
          </b:Person>
        </b:NameList>
      </b:Author>
    </b:Author>
    <b:JournalName>Communications of the ACM</b:JournalName>
    <b:Volume>15</b:Volume>
    <b:Issue>7</b:Issue>
    <b:RefOrder>5</b:RefOrder>
  </b:Source>
  <b:Source>
    <b:Tag>ONe69</b:Tag>
    <b:SourceType>Book</b:SourceType>
    <b:Guid>{02475ADF-FD98-3541-8109-59ABDFFC3C03}</b:Guid>
    <b:Title>The Exact Sciences in Antiquity</b:Title>
    <b:Year>1969</b:Year>
    <b:Author>
      <b:Author>
        <b:NameList>
          <b:Person>
            <b:Last>Neugebauer</b:Last>
            <b:First>O.</b:First>
          </b:Person>
        </b:NameList>
      </b:Author>
    </b:Author>
    <b:Publisher>Dover Publications</b:Publisher>
    <b:RefOrder>6</b:RefOrder>
  </b:Source>
  <b:Source>
    <b:Tag>LKo11</b:Tag>
    <b:SourceType>JournalArticle</b:SourceType>
    <b:Guid>{78E71224-D068-474D-9D1E-280DDE621CE6}</b:Guid>
    <b:Title>Did Egyptian scribes have an algorithmic means for determining the circumference of a circle?</b:Title>
    <b:Year>2011</b:Year>
    <b:Author>
      <b:Author>
        <b:NameList>
          <b:Person>
            <b:Last>Kooper</b:Last>
            <b:First>L.</b:First>
          </b:Person>
        </b:NameList>
      </b:Author>
    </b:Author>
    <b:JournalName>Historia Mathematica</b:JournalName>
    <b:Volume>38</b:Volume>
    <b:Issue>4</b:Issue>
    <b:Pages>455-484</b:Pages>
    <b:RefOrder>7</b:RefOrder>
  </b:Source>
  <b:Source>
    <b:Tag>Pet83</b:Tag>
    <b:SourceType>Book</b:SourceType>
    <b:Guid>{F6469815-3A45-3C40-988C-DCEB209F1CFF}</b:Guid>
    <b:Author>
      <b:Author>
        <b:NameList>
          <b:Person>
            <b:Last>Petrie</b:Last>
            <b:First>W.</b:First>
            <b:Middle>M. F.</b:Middle>
          </b:Person>
        </b:NameList>
      </b:Author>
    </b:Author>
    <b:Title>The Pyramids and Temples of Gizeh</b:Title>
    <b:Year>1883</b:Year>
    <b:City>London</b:City>
    <b:Publisher>Field and Tuer</b:Publisher>
    <b:RefOrder>8</b:RefOrder>
  </b:Source>
  <b:Source>
    <b:Tag>Fit08</b:Tag>
    <b:SourceType>Book</b:SourceType>
    <b:Guid>{9A8C60C7-87F0-2F4F-B80A-C66988CCABDB}</b:Guid>
    <b:Author>
      <b:Author>
        <b:NameList>
          <b:Person>
            <b:Last>Fitzpatrick</b:Last>
            <b:First>R.</b:First>
          </b:Person>
        </b:NameList>
      </b:Author>
    </b:Author>
    <b:Title>Euclid’s Elements of Geometry, English translation and Greek original text</b:Title>
    <b:Publisher>(farside.ph.utexas.edu/Books/Euclid/Elements.pdf)</b:Publisher>
    <b:Year>2008</b:Year>
    <b:RefOrder>9</b:RefOrder>
  </b:Source>
  <b:Source>
    <b:Tag>SKa99</b:Tag>
    <b:SourceType>Book</b:SourceType>
    <b:Guid>{AD32E9BD-1AD0-0545-948B-A0888A21FC6B}</b:Guid>
    <b:Title>The Nine Chapters on the Mathematical Art: Companion and Commentary</b:Title>
    <b:Publisher>Oxford University Press</b:Publisher>
    <b:Year>1999</b:Year>
    <b:Author>
      <b:Translator>
        <b:NameList>
          <b:Person>
            <b:Last>Kangshen</b:Last>
            <b:First>S.</b:First>
          </b:Person>
          <b:Person>
            <b:Last>Crossley</b:Last>
            <b:First>J.</b:First>
          </b:Person>
          <b:Person>
            <b:Last>Lun</b:Last>
            <b:First>A.</b:First>
          </b:Person>
        </b:NameList>
      </b:Translator>
    </b:Author>
    <b:RefOrder>10</b:RefOrder>
  </b:Source>
  <b:Source>
    <b:Tag>RBh19</b:Tag>
    <b:SourceType>Book</b:SourceType>
    <b:Guid>{6874B91F-4626-EC43-B0FA-AF44A8EB33B9}</b:Guid>
    <b:Author>
      <b:Author>
        <b:NameList>
          <b:Person>
            <b:Last>Bhattacharya</b:Last>
            <b:First>R.</b:First>
          </b:Person>
        </b:NameList>
      </b:Author>
    </b:Author>
    <b:Title>The Origin of Geometry in India: A Study in the Śulbasūtras</b:Title>
    <b:Publisher>Cambridge Scholars Publishing</b:Publisher>
    <b:Year>2019</b:Year>
    <b:RefOrder>11</b:RefOrder>
  </b:Source>
  <b:Source>
    <b:Tag>Ric12</b:Tag>
    <b:SourceType>Book</b:SourceType>
    <b:Guid>{4E125043-CA54-F347-911E-FCC2E6DF9224}</b:Guid>
    <b:Title>Euler's Gem: The Polyhedron Formula and the Birth of Topology</b:Title>
    <b:Year>2012</b:Year>
    <b:Author>
      <b:Author>
        <b:NameList>
          <b:Person>
            <b:Last>Richeson</b:Last>
            <b:First>D.</b:First>
            <b:Middle>S.</b:Middle>
          </b:Person>
        </b:NameList>
      </b:Author>
    </b:Author>
    <b:City>Princeton</b:City>
    <b:Publisher>Princeton University Press</b:Publisher>
    <b:RefOrder>12</b:RefOrder>
  </b:Source>
  <b:Source>
    <b:Tag>Knu98</b:Tag>
    <b:SourceType>Book</b:SourceType>
    <b:Guid>{9A240B83-8E86-F54A-B8E6-CBC204AA080B}</b:Guid>
    <b:Author>
      <b:Author>
        <b:NameList>
          <b:Person>
            <b:Last>Knuth</b:Last>
            <b:First>D.</b:First>
            <b:Middle>E.</b:Middle>
          </b:Person>
        </b:NameList>
      </b:Author>
    </b:Author>
    <b:Title>The Art of Computer Programming, Volume II: Seminumerical Algorithms</b:Title>
    <b:Publisher>Addison-Wesley</b:Publisher>
    <b:Year>1998</b:Year>
    <b:LCID>en-US</b:LCID>
    <b:Edition>3rd Edition</b:Edition>
    <b:RefOrder>13</b:RefOrder>
  </b:Source>
  <b:Source>
    <b:Tag>Gen14</b:Tag>
    <b:SourceType>Book</b:SourceType>
    <b:Guid>{08D9F9B0-1155-DB40-81C9-E64D3FA0020D}</b:Guid>
    <b:Title>The Yong Mans Gleanings</b:Title>
    <b:City>London</b:City>
    <b:Publisher>Beniamin Lightfoote</b:Publisher>
    <b:Year>1614</b:Year>
    <b:Author>
      <b:Author>
        <b:NameList>
          <b:Person>
            <b:Last>Gent</b:Last>
            <b:First>R.B.</b:First>
          </b:Person>
          <b:Person>
            <b:Last>Brathwaite</b:Last>
            <b:First>R.</b:First>
          </b:Person>
        </b:NameList>
      </b:Author>
    </b:Author>
    <b:RefOrder>14</b:RefOrder>
  </b:Source>
  <b:Source>
    <b:Tag>Lei29</b:Tag>
    <b:SourceType>BookSection</b:SourceType>
    <b:Guid>{F623FAA7-CCC2-B147-9F08-79EAF05D7888}</b:Guid>
    <b:Title>Machina arithmetica in qua non additio tantum et subtractio sed et multiplicatio nullo, divisio vero paene nullo animi labore peragantur</b:Title>
    <b:Publisher>Mc Graw-Hill</b:Publisher>
    <b:Year>1929</b:Year>
    <b:Author>
      <b:Author>
        <b:NameList>
          <b:Person>
            <b:Last>Leibniz</b:Last>
            <b:Middle>W.</b:Middle>
            <b:First>G.</b:First>
          </b:Person>
        </b:NameList>
      </b:Author>
      <b:BookAuthor>
        <b:NameList>
          <b:Person>
            <b:Last>Smith</b:Last>
            <b:First>D.E.</b:First>
          </b:Person>
        </b:NameList>
      </b:BookAuthor>
    </b:Author>
    <b:BookTitle>A source book in mathematics</b:BookTitle>
    <b:RefOrder>15</b:RefOrder>
  </b:Source>
  <b:Source>
    <b:Tag>Bro84</b:Tag>
    <b:SourceType>BookSection</b:SourceType>
    <b:Guid>{8FF7A433-902F-2F45-965E-701EB01CBCEC}</b:Guid>
    <b:Author>
      <b:Author>
        <b:NameList>
          <b:Person>
            <b:Last>Bromley</b:Last>
            <b:First>A.G.</b:First>
          </b:Person>
        </b:NameList>
      </b:Author>
      <b:BookAuthor>
        <b:NameList>
          <b:Person>
            <b:Last>Babbage</b:Last>
            <b:First>H.</b:First>
          </b:Person>
        </b:NameList>
      </b:BookAuthor>
    </b:Author>
    <b:Title>Introduction</b:Title>
    <b:BookTitle>Babbage’s Calculating Engines: A Collection of Papers by Henry Prevost Babbage</b:BookTitle>
    <b:Publisher>The MIT Press</b:Publisher>
    <b:Year>1984</b:Year>
    <b:RefOrder>16</b:RefOrder>
  </b:Source>
  <b:Source>
    <b:Tag>BAT98</b:Tag>
    <b:SourceType>Book</b:SourceType>
    <b:Guid>{2548B555-1A65-664B-9FDC-F73EFC4CFB5F}</b:Guid>
    <b:Title>Ada, the Enchantress of Numbers: Prophet of the Computer Age</b:Title>
    <b:Publisher>Strawberry Press</b:Publisher>
    <b:Year>1998</b:Year>
    <b:Author>
      <b:Author>
        <b:NameList>
          <b:Person>
            <b:Last>Toole</b:Last>
            <b:First>B.</b:First>
            <b:Middle>A.</b:Middle>
          </b:Person>
        </b:NameList>
      </b:Author>
    </b:Author>
    <b:RefOrder>17</b:RefOrder>
  </b:Source>
  <b:Source>
    <b:Tag>Hus80</b:Tag>
    <b:SourceType>JournalArticle</b:SourceType>
    <b:Guid>{F8A0D683-E29E-E844-B981-982D1C88B135}</b:Guid>
    <b:Title>Lady Lovelace and Charles Babbage</b:Title>
    <b:JournalName>Annals of the History of Computing</b:JournalName>
    <b:Year>1980</b:Year>
    <b:Volume>2</b:Volume>
    <b:Issue>4</b:Issue>
    <b:Pages>299-329</b:Pages>
    <b:Author>
      <b:Author>
        <b:NameList>
          <b:Person>
            <b:Last>Huskey</b:Last>
            <b:Middle>R.</b:Middle>
            <b:First>Velma</b:First>
          </b:Person>
          <b:Person>
            <b:Last>Huskey</b:Last>
            <b:Middle>D.</b:Middle>
            <b:First>Harry</b:First>
          </b:Person>
        </b:NameList>
      </b:Author>
    </b:Author>
    <b:RefOrder>18</b:RefOrder>
  </b:Source>
  <b:Source>
    <b:Tag>Abb001</b:Tag>
    <b:SourceType>Book</b:SourceType>
    <b:Guid>{E89D607D-2A11-434D-9CC7-763E3071F94C}</b:Guid>
    <b:Title>Inventing the Internet</b:Title>
    <b:Publisher>The MIT Press</b:Publisher>
    <b:Year>2000</b:Year>
    <b:CountryRegion>USA</b:CountryRegion>
    <b:Author>
      <b:Author>
        <b:NameList>
          <b:Person>
            <b:Last>Abbate</b:Last>
            <b:First>Janet</b:First>
          </b:Person>
        </b:NameList>
      </b:Author>
    </b:Author>
    <b:RefOrder>19</b:RefOrder>
  </b:Source>
  <b:Source>
    <b:Tag>Cla19</b:Tag>
    <b:SourceType>Case</b:SourceType>
    <b:Guid>{F50B53B6-F7F5-534F-8364-6EB80B0C147B}</b:Guid>
    <b:Title>Algorithmic Accountability Act</b:Title>
    <b:Year>2019</b:Year>
    <b:Month>April</b:Month>
    <b:Day>10</b:Day>
    <b:City>Whashington</b:City>
    <b:Author>
      <b:Reporter>
        <b:NameList>
          <b:Person>
            <b:Last>Clarke</b:Last>
            <b:Middle>D.</b:Middle>
            <b:First>I.</b:First>
          </b:Person>
        </b:NameList>
      </b:Reporter>
      <b:Author>
        <b:NameList>
          <b:Person>
            <b:Last>Congress</b:Last>
            <b:First>US</b:First>
          </b:Person>
        </b:NameList>
      </b:Author>
    </b:Author>
    <b:Comments>https://www.congress.gov/bill/116th-congress/house-bill/2231/titles</b:Comments>
    <b:RefOrder>20</b:RefOrder>
  </b:Source>
</b:Sources>
</file>

<file path=customXml/itemProps1.xml><?xml version="1.0" encoding="utf-8"?>
<ds:datastoreItem xmlns:ds="http://schemas.openxmlformats.org/officeDocument/2006/customXml" ds:itemID="{2DFF698D-CDBE-4D01-86A1-46DD693C3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2925</TotalTime>
  <Pages>21</Pages>
  <Words>7853</Words>
  <Characters>44764</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Gnanam</dc:creator>
  <cp:keywords/>
  <dc:description/>
  <cp:lastModifiedBy>Author</cp:lastModifiedBy>
  <cp:revision>201</cp:revision>
  <dcterms:created xsi:type="dcterms:W3CDTF">2021-02-26T08:21:00Z</dcterms:created>
  <dcterms:modified xsi:type="dcterms:W3CDTF">2023-08-07T18:49:00Z</dcterms:modified>
</cp:coreProperties>
</file>